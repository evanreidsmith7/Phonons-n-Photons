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9D2C" w14:textId="77777777" w:rsidR="007B7ED8" w:rsidRDefault="007B7ED8" w:rsidP="001F480E">
      <w:pPr>
        <w:pStyle w:val="Title"/>
        <w:jc w:val="center"/>
      </w:pPr>
    </w:p>
    <w:p w14:paraId="026F405C" w14:textId="7F73EA9E" w:rsidR="00F2211F" w:rsidRPr="007B7ED8" w:rsidRDefault="001F480E" w:rsidP="001F480E">
      <w:pPr>
        <w:pStyle w:val="Title"/>
        <w:jc w:val="center"/>
      </w:pPr>
      <w:r w:rsidRPr="007B7ED8">
        <w:t>E1.0X – Your Project Name</w:t>
      </w:r>
    </w:p>
    <w:p w14:paraId="3ACF99AD" w14:textId="130B8D07" w:rsidR="00FC430C" w:rsidRPr="0066053D" w:rsidRDefault="00FC430C" w:rsidP="00FC430C">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Statement of Work</w:t>
      </w:r>
    </w:p>
    <w:p w14:paraId="3DFF4407" w14:textId="77777777" w:rsidR="007B7ED8" w:rsidRDefault="007B7ED8" w:rsidP="00173613"/>
    <w:p w14:paraId="667CDE73" w14:textId="23DED788" w:rsidR="001F480E" w:rsidRPr="007B7ED8" w:rsidRDefault="001F480E" w:rsidP="007B7ED8">
      <w:pPr>
        <w:jc w:val="center"/>
        <w:rPr>
          <w:sz w:val="40"/>
          <w:szCs w:val="40"/>
        </w:rPr>
      </w:pPr>
      <w:r w:rsidRPr="007B7ED8">
        <w:rPr>
          <w:sz w:val="40"/>
          <w:szCs w:val="40"/>
        </w:rPr>
        <w:t>PM’s name, Project Manager</w:t>
      </w:r>
    </w:p>
    <w:p w14:paraId="51FF451F" w14:textId="3A1A4EDC" w:rsidR="001F480E" w:rsidRPr="007B7ED8" w:rsidRDefault="001F480E" w:rsidP="001F480E">
      <w:pPr>
        <w:jc w:val="center"/>
        <w:rPr>
          <w:sz w:val="40"/>
          <w:szCs w:val="40"/>
        </w:rPr>
      </w:pPr>
      <w:r w:rsidRPr="007B7ED8">
        <w:rPr>
          <w:sz w:val="40"/>
          <w:szCs w:val="40"/>
        </w:rPr>
        <w:t>List remaining team members here, one name per line</w:t>
      </w:r>
      <w:r w:rsidR="005C2E0A">
        <w:rPr>
          <w:sz w:val="40"/>
          <w:szCs w:val="40"/>
        </w:rPr>
        <w:t xml:space="preserve">, first name, last name, </w:t>
      </w:r>
      <w:r w:rsidRPr="007B7ED8">
        <w:rPr>
          <w:sz w:val="40"/>
          <w:szCs w:val="40"/>
        </w:rPr>
        <w:t>alphabetically by last name</w:t>
      </w:r>
    </w:p>
    <w:p w14:paraId="6DE0B970" w14:textId="00C48856" w:rsidR="00D34731" w:rsidRDefault="00D34731" w:rsidP="005270F9">
      <w:pPr>
        <w:rPr>
          <w:sz w:val="40"/>
          <w:szCs w:val="40"/>
        </w:rPr>
      </w:pPr>
    </w:p>
    <w:p w14:paraId="58A672BB" w14:textId="66087797" w:rsidR="005C541F" w:rsidRDefault="005C541F" w:rsidP="001F480E">
      <w:pPr>
        <w:jc w:val="center"/>
        <w:rPr>
          <w:sz w:val="40"/>
          <w:szCs w:val="40"/>
        </w:rPr>
      </w:pPr>
      <w:r>
        <w:rPr>
          <w:sz w:val="40"/>
          <w:szCs w:val="40"/>
        </w:rPr>
        <w:t>Sponsor</w:t>
      </w:r>
      <w:r w:rsidR="00D34731">
        <w:rPr>
          <w:sz w:val="40"/>
          <w:szCs w:val="40"/>
        </w:rPr>
        <w:t>ed by:</w:t>
      </w:r>
    </w:p>
    <w:p w14:paraId="471C5014" w14:textId="6BEF35B9" w:rsidR="00D34731" w:rsidRPr="00D34731" w:rsidRDefault="00D34731" w:rsidP="00D34731">
      <w:pPr>
        <w:jc w:val="center"/>
        <w:rPr>
          <w:sz w:val="40"/>
          <w:szCs w:val="40"/>
        </w:rPr>
      </w:pPr>
      <w:r w:rsidRPr="00D34731">
        <w:rPr>
          <w:sz w:val="40"/>
          <w:szCs w:val="40"/>
        </w:rPr>
        <w:t>C</w:t>
      </w:r>
      <w:r w:rsidR="005270F9">
        <w:rPr>
          <w:sz w:val="40"/>
          <w:szCs w:val="40"/>
        </w:rPr>
        <w:t>ompany Name</w:t>
      </w:r>
    </w:p>
    <w:p w14:paraId="2438EC2E" w14:textId="7E1AA760" w:rsidR="00D34731" w:rsidRPr="00D34731" w:rsidRDefault="00D34731" w:rsidP="00D34731">
      <w:pPr>
        <w:jc w:val="center"/>
        <w:rPr>
          <w:sz w:val="40"/>
          <w:szCs w:val="40"/>
        </w:rPr>
      </w:pPr>
      <w:r w:rsidRPr="00D34731">
        <w:rPr>
          <w:sz w:val="40"/>
          <w:szCs w:val="40"/>
        </w:rPr>
        <w:t>S</w:t>
      </w:r>
      <w:r w:rsidR="005270F9">
        <w:rPr>
          <w:sz w:val="40"/>
          <w:szCs w:val="40"/>
        </w:rPr>
        <w:t>treet Address</w:t>
      </w:r>
    </w:p>
    <w:p w14:paraId="2E5BDD56" w14:textId="39C4F454" w:rsidR="00D34731" w:rsidRDefault="00D34731" w:rsidP="00D34731">
      <w:pPr>
        <w:jc w:val="center"/>
        <w:rPr>
          <w:sz w:val="40"/>
          <w:szCs w:val="40"/>
        </w:rPr>
      </w:pPr>
      <w:r w:rsidRPr="00D34731">
        <w:rPr>
          <w:sz w:val="40"/>
          <w:szCs w:val="40"/>
        </w:rPr>
        <w:t>C</w:t>
      </w:r>
      <w:r w:rsidR="005270F9">
        <w:rPr>
          <w:sz w:val="40"/>
          <w:szCs w:val="40"/>
        </w:rPr>
        <w:t xml:space="preserve">ity, </w:t>
      </w:r>
      <w:r w:rsidR="00314121">
        <w:rPr>
          <w:sz w:val="40"/>
          <w:szCs w:val="40"/>
        </w:rPr>
        <w:t>State Zip</w:t>
      </w:r>
      <w:r w:rsidR="00173613">
        <w:rPr>
          <w:sz w:val="40"/>
          <w:szCs w:val="40"/>
        </w:rPr>
        <w:t xml:space="preserve"> Code</w:t>
      </w:r>
    </w:p>
    <w:p w14:paraId="37B80A7B" w14:textId="77777777" w:rsidR="00173613" w:rsidRDefault="00173613" w:rsidP="0072089F">
      <w:pPr>
        <w:rPr>
          <w:sz w:val="40"/>
          <w:szCs w:val="40"/>
        </w:rPr>
      </w:pPr>
    </w:p>
    <w:p w14:paraId="341E3D8E" w14:textId="7C4987B7" w:rsidR="007B7ED8" w:rsidRPr="0072089F" w:rsidRDefault="001F480E" w:rsidP="0072089F">
      <w:pPr>
        <w:jc w:val="center"/>
        <w:rPr>
          <w:sz w:val="40"/>
          <w:szCs w:val="40"/>
        </w:rPr>
      </w:pPr>
      <w:r w:rsidRPr="007B7ED8">
        <w:rPr>
          <w:sz w:val="40"/>
          <w:szCs w:val="40"/>
        </w:rPr>
        <w:t>Date:  Month, Day, Year</w:t>
      </w:r>
    </w:p>
    <w:p w14:paraId="44A4EB32" w14:textId="199031D3" w:rsidR="007B7ED8" w:rsidRPr="007B7ED8" w:rsidRDefault="007B7ED8" w:rsidP="001F480E">
      <w:pPr>
        <w:rPr>
          <w:i/>
          <w:iCs/>
          <w:color w:val="FF0000"/>
        </w:rPr>
      </w:pPr>
      <w:r w:rsidRPr="007B7ED8">
        <w:rPr>
          <w:i/>
          <w:iCs/>
          <w:color w:val="FF0000"/>
        </w:rPr>
        <w:t>With sponsors permission only, put sponsor logo below and to the left and move the Texas State logo to the right.</w:t>
      </w:r>
    </w:p>
    <w:p w14:paraId="215D82A1" w14:textId="6B81DE8D" w:rsidR="00F940CB" w:rsidRDefault="007B7ED8" w:rsidP="007B7ED8">
      <w:pPr>
        <w:jc w:val="center"/>
      </w:pPr>
      <w:r>
        <w:rPr>
          <w:noProof/>
        </w:rPr>
        <w:drawing>
          <wp:inline distT="0" distB="0" distL="0" distR="0" wp14:anchorId="165F8AD8" wp14:editId="5675C784">
            <wp:extent cx="3105150" cy="934976"/>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ram+School+of+Engineering+Logo.png"/>
                    <pic:cNvPicPr/>
                  </pic:nvPicPr>
                  <pic:blipFill>
                    <a:blip r:embed="rId11">
                      <a:extLst>
                        <a:ext uri="{28A0092B-C50C-407E-A947-70E740481C1C}">
                          <a14:useLocalDpi xmlns:a14="http://schemas.microsoft.com/office/drawing/2010/main" val="0"/>
                        </a:ext>
                      </a:extLst>
                    </a:blip>
                    <a:stretch>
                      <a:fillRect/>
                    </a:stretch>
                  </pic:blipFill>
                  <pic:spPr>
                    <a:xfrm>
                      <a:off x="0" y="0"/>
                      <a:ext cx="3131098" cy="942789"/>
                    </a:xfrm>
                    <a:prstGeom prst="rect">
                      <a:avLst/>
                    </a:prstGeom>
                  </pic:spPr>
                </pic:pic>
              </a:graphicData>
            </a:graphic>
          </wp:inline>
        </w:drawing>
      </w:r>
    </w:p>
    <w:p w14:paraId="2577F056" w14:textId="77777777" w:rsidR="00FF25EA" w:rsidRDefault="00FF25EA"/>
    <w:p w14:paraId="646AAD29" w14:textId="16369917" w:rsidR="001F480E" w:rsidRPr="008F70C7" w:rsidRDefault="00D46E18" w:rsidP="00D46E18">
      <w:pPr>
        <w:rPr>
          <w:b/>
          <w:bCs/>
          <w:i/>
          <w:iCs/>
          <w:color w:val="FF0000"/>
        </w:rPr>
      </w:pPr>
      <w:r w:rsidRPr="004D1B0D">
        <w:rPr>
          <w:i/>
          <w:iCs/>
          <w:color w:val="FF0000"/>
        </w:rPr>
        <w:t>Use the statements in red italics to help you write this document</w:t>
      </w:r>
      <w:r w:rsidRPr="008F70C7">
        <w:rPr>
          <w:b/>
          <w:bCs/>
          <w:i/>
          <w:iCs/>
          <w:color w:val="FF0000"/>
        </w:rPr>
        <w:t>.</w:t>
      </w:r>
      <w:r w:rsidR="004D1B0D" w:rsidRPr="008F70C7">
        <w:rPr>
          <w:b/>
          <w:bCs/>
          <w:i/>
          <w:iCs/>
          <w:color w:val="FF0000"/>
        </w:rPr>
        <w:t xml:space="preserve">  </w:t>
      </w:r>
      <w:r w:rsidRPr="008F70C7">
        <w:rPr>
          <w:b/>
          <w:bCs/>
          <w:i/>
          <w:iCs/>
          <w:color w:val="FF0000"/>
        </w:rPr>
        <w:t>Delete all the red italics when you are done.</w:t>
      </w:r>
    </w:p>
    <w:p w14:paraId="2C90B3C9" w14:textId="1C861D7D" w:rsidR="00642EC1" w:rsidRDefault="00BF311E" w:rsidP="00D46E18">
      <w:pPr>
        <w:rPr>
          <w:i/>
          <w:iCs/>
          <w:color w:val="FF0000"/>
        </w:rPr>
      </w:pPr>
      <w:r>
        <w:rPr>
          <w:i/>
          <w:iCs/>
          <w:color w:val="FF0000"/>
        </w:rPr>
        <w:lastRenderedPageBreak/>
        <w:t>The Statement of Work</w:t>
      </w:r>
      <w:r w:rsidR="00314121">
        <w:rPr>
          <w:i/>
          <w:iCs/>
          <w:color w:val="FF0000"/>
        </w:rPr>
        <w:t xml:space="preserve"> (SOW)</w:t>
      </w:r>
      <w:r>
        <w:rPr>
          <w:i/>
          <w:iCs/>
          <w:color w:val="FF0000"/>
        </w:rPr>
        <w:t xml:space="preserve"> is</w:t>
      </w:r>
      <w:r w:rsidR="00DA476A">
        <w:rPr>
          <w:i/>
          <w:iCs/>
          <w:color w:val="FF0000"/>
        </w:rPr>
        <w:t xml:space="preserve"> </w:t>
      </w:r>
      <w:r>
        <w:rPr>
          <w:i/>
          <w:iCs/>
          <w:color w:val="FF0000"/>
        </w:rPr>
        <w:t xml:space="preserve">a response to a </w:t>
      </w:r>
      <w:r w:rsidR="007918CA">
        <w:rPr>
          <w:i/>
          <w:iCs/>
          <w:color w:val="FF0000"/>
        </w:rPr>
        <w:t>R</w:t>
      </w:r>
      <w:r>
        <w:rPr>
          <w:i/>
          <w:iCs/>
          <w:color w:val="FF0000"/>
        </w:rPr>
        <w:t xml:space="preserve">equest </w:t>
      </w:r>
      <w:r w:rsidR="00717C84">
        <w:rPr>
          <w:i/>
          <w:iCs/>
          <w:color w:val="FF0000"/>
        </w:rPr>
        <w:t>for</w:t>
      </w:r>
      <w:r>
        <w:rPr>
          <w:i/>
          <w:iCs/>
          <w:color w:val="FF0000"/>
        </w:rPr>
        <w:t xml:space="preserve"> </w:t>
      </w:r>
      <w:r w:rsidR="007918CA">
        <w:rPr>
          <w:i/>
          <w:iCs/>
          <w:color w:val="FF0000"/>
        </w:rPr>
        <w:t>P</w:t>
      </w:r>
      <w:r>
        <w:rPr>
          <w:i/>
          <w:iCs/>
          <w:color w:val="FF0000"/>
        </w:rPr>
        <w:t xml:space="preserve">roposal (RFP) or </w:t>
      </w:r>
      <w:r w:rsidR="007918CA">
        <w:rPr>
          <w:i/>
          <w:iCs/>
          <w:color w:val="FF0000"/>
        </w:rPr>
        <w:t xml:space="preserve">a Request </w:t>
      </w:r>
      <w:r w:rsidR="00717C84">
        <w:rPr>
          <w:i/>
          <w:iCs/>
          <w:color w:val="FF0000"/>
        </w:rPr>
        <w:t>for</w:t>
      </w:r>
      <w:r w:rsidR="007918CA">
        <w:rPr>
          <w:i/>
          <w:iCs/>
          <w:color w:val="FF0000"/>
        </w:rPr>
        <w:t xml:space="preserve"> Quote (RFQ).   It </w:t>
      </w:r>
      <w:r w:rsidR="00B10B9A">
        <w:rPr>
          <w:i/>
          <w:iCs/>
          <w:color w:val="FF0000"/>
        </w:rPr>
        <w:t>states,</w:t>
      </w:r>
      <w:r w:rsidR="007918CA">
        <w:rPr>
          <w:i/>
          <w:iCs/>
          <w:color w:val="FF0000"/>
        </w:rPr>
        <w:t xml:space="preserve"> “Here’s what </w:t>
      </w:r>
      <w:r w:rsidR="00481E95">
        <w:rPr>
          <w:i/>
          <w:iCs/>
          <w:color w:val="FF0000"/>
        </w:rPr>
        <w:t>we</w:t>
      </w:r>
      <w:r w:rsidR="007918CA">
        <w:rPr>
          <w:i/>
          <w:iCs/>
          <w:color w:val="FF0000"/>
        </w:rPr>
        <w:t xml:space="preserve"> think you asked for and here is </w:t>
      </w:r>
      <w:r w:rsidR="00481E95">
        <w:rPr>
          <w:i/>
          <w:iCs/>
          <w:color w:val="FF0000"/>
        </w:rPr>
        <w:t>our</w:t>
      </w:r>
      <w:r w:rsidR="007918CA">
        <w:rPr>
          <w:i/>
          <w:iCs/>
          <w:color w:val="FF0000"/>
        </w:rPr>
        <w:t xml:space="preserve"> </w:t>
      </w:r>
      <w:r w:rsidR="00642EC1">
        <w:rPr>
          <w:i/>
          <w:iCs/>
          <w:color w:val="FF0000"/>
        </w:rPr>
        <w:t>plan to develop a solution.”</w:t>
      </w:r>
      <w:r w:rsidR="00B10B9A">
        <w:rPr>
          <w:i/>
          <w:iCs/>
          <w:color w:val="FF0000"/>
        </w:rPr>
        <w:t xml:space="preserve">   It also clearly </w:t>
      </w:r>
      <w:r w:rsidR="00DA476A">
        <w:rPr>
          <w:i/>
          <w:iCs/>
          <w:color w:val="FF0000"/>
        </w:rPr>
        <w:t>details</w:t>
      </w:r>
      <w:r w:rsidR="00B10B9A">
        <w:rPr>
          <w:i/>
          <w:iCs/>
          <w:color w:val="FF0000"/>
        </w:rPr>
        <w:t xml:space="preserve"> what you will require from the sponsor to be successful.</w:t>
      </w:r>
      <w:r w:rsidR="00F859AC">
        <w:rPr>
          <w:i/>
          <w:iCs/>
          <w:color w:val="FF0000"/>
        </w:rPr>
        <w:t xml:space="preserve">  It is the contract between </w:t>
      </w:r>
      <w:r w:rsidR="00F02046">
        <w:rPr>
          <w:i/>
          <w:iCs/>
          <w:color w:val="FF0000"/>
        </w:rPr>
        <w:t>you,</w:t>
      </w:r>
      <w:r w:rsidR="00F859AC">
        <w:rPr>
          <w:i/>
          <w:iCs/>
          <w:color w:val="FF0000"/>
        </w:rPr>
        <w:t xml:space="preserve"> the supplier</w:t>
      </w:r>
      <w:r w:rsidR="00570982">
        <w:rPr>
          <w:i/>
          <w:iCs/>
          <w:color w:val="FF0000"/>
        </w:rPr>
        <w:t>,</w:t>
      </w:r>
      <w:r w:rsidR="00F859AC">
        <w:rPr>
          <w:i/>
          <w:iCs/>
          <w:color w:val="FF0000"/>
        </w:rPr>
        <w:t xml:space="preserve"> and the sponsor which summarizes who will do what</w:t>
      </w:r>
      <w:r w:rsidR="00EF439B">
        <w:rPr>
          <w:i/>
          <w:iCs/>
          <w:color w:val="FF0000"/>
        </w:rPr>
        <w:t xml:space="preserve"> and the requirements for success.</w:t>
      </w:r>
    </w:p>
    <w:p w14:paraId="71B336A7" w14:textId="54F1C380" w:rsidR="00BA2267" w:rsidRDefault="00BA2267" w:rsidP="00BA2267">
      <w:pPr>
        <w:spacing w:after="0" w:line="240" w:lineRule="auto"/>
        <w:rPr>
          <w:rFonts w:cstheme="minorHAnsi"/>
          <w:i/>
          <w:iCs/>
          <w:color w:val="FF0000"/>
        </w:rPr>
      </w:pPr>
      <w:bookmarkStart w:id="0" w:name="_Hlk97545356"/>
      <w:r>
        <w:rPr>
          <w:rFonts w:cstheme="minorHAnsi"/>
          <w:i/>
          <w:iCs/>
          <w:color w:val="FF0000"/>
        </w:rPr>
        <w:t xml:space="preserve">SOW = The response to an RFP stating objectives, general </w:t>
      </w:r>
      <w:r w:rsidR="00F02046">
        <w:rPr>
          <w:rFonts w:cstheme="minorHAnsi"/>
          <w:i/>
          <w:iCs/>
          <w:color w:val="FF0000"/>
        </w:rPr>
        <w:t>timeframe,</w:t>
      </w:r>
      <w:r>
        <w:rPr>
          <w:rFonts w:cstheme="minorHAnsi"/>
          <w:i/>
          <w:iCs/>
          <w:color w:val="FF0000"/>
        </w:rPr>
        <w:t xml:space="preserve"> and responsibilities.</w:t>
      </w:r>
      <w:bookmarkEnd w:id="0"/>
      <w:r>
        <w:rPr>
          <w:rFonts w:cstheme="minorHAnsi"/>
          <w:i/>
          <w:iCs/>
          <w:color w:val="FF0000"/>
        </w:rPr>
        <w:t xml:space="preserve">  </w:t>
      </w:r>
    </w:p>
    <w:p w14:paraId="03449032" w14:textId="77777777" w:rsidR="00BA2267" w:rsidRDefault="00BA2267" w:rsidP="00BA2267">
      <w:pPr>
        <w:spacing w:after="0" w:line="240" w:lineRule="auto"/>
        <w:rPr>
          <w:rFonts w:cstheme="minorHAnsi"/>
          <w:i/>
          <w:iCs/>
          <w:color w:val="FF0000"/>
        </w:rPr>
      </w:pPr>
      <w:r w:rsidRPr="00377293">
        <w:rPr>
          <w:rFonts w:cstheme="minorHAnsi"/>
          <w:i/>
          <w:iCs/>
          <w:color w:val="FF0000"/>
        </w:rPr>
        <w:t xml:space="preserve">The </w:t>
      </w:r>
      <w:r>
        <w:rPr>
          <w:rFonts w:cstheme="minorHAnsi"/>
          <w:i/>
          <w:iCs/>
          <w:color w:val="FF0000"/>
        </w:rPr>
        <w:t>P</w:t>
      </w:r>
      <w:r w:rsidRPr="00377293">
        <w:rPr>
          <w:rFonts w:cstheme="minorHAnsi"/>
          <w:i/>
          <w:iCs/>
          <w:color w:val="FF0000"/>
        </w:rPr>
        <w:t xml:space="preserve">roduct </w:t>
      </w:r>
      <w:r>
        <w:rPr>
          <w:rFonts w:cstheme="minorHAnsi"/>
          <w:i/>
          <w:iCs/>
          <w:color w:val="FF0000"/>
        </w:rPr>
        <w:t>S</w:t>
      </w:r>
      <w:r w:rsidRPr="00377293">
        <w:rPr>
          <w:rFonts w:cstheme="minorHAnsi"/>
          <w:i/>
          <w:iCs/>
          <w:color w:val="FF0000"/>
        </w:rPr>
        <w:t>pec</w:t>
      </w:r>
      <w:r>
        <w:rPr>
          <w:rFonts w:cstheme="minorHAnsi"/>
          <w:i/>
          <w:iCs/>
          <w:color w:val="FF0000"/>
        </w:rPr>
        <w:t>ification</w:t>
      </w:r>
      <w:r w:rsidRPr="00377293">
        <w:rPr>
          <w:rFonts w:cstheme="minorHAnsi"/>
          <w:i/>
          <w:iCs/>
          <w:color w:val="FF0000"/>
        </w:rPr>
        <w:t xml:space="preserve"> defines your product</w:t>
      </w:r>
      <w:r>
        <w:rPr>
          <w:rFonts w:cstheme="minorHAnsi"/>
          <w:i/>
          <w:iCs/>
          <w:color w:val="FF0000"/>
        </w:rPr>
        <w:t xml:space="preserve"> in detail</w:t>
      </w:r>
      <w:r w:rsidRPr="00377293">
        <w:rPr>
          <w:rFonts w:cstheme="minorHAnsi"/>
          <w:i/>
          <w:iCs/>
          <w:color w:val="FF0000"/>
        </w:rPr>
        <w:t>.  What you are making</w:t>
      </w:r>
      <w:r>
        <w:rPr>
          <w:rFonts w:cstheme="minorHAnsi"/>
          <w:i/>
          <w:iCs/>
          <w:color w:val="FF0000"/>
        </w:rPr>
        <w:t>, how it works, how it is used and how it will be tested.</w:t>
      </w:r>
    </w:p>
    <w:p w14:paraId="1140C742" w14:textId="77777777" w:rsidR="00BA2267" w:rsidRDefault="00BA2267" w:rsidP="00D46E18">
      <w:pPr>
        <w:rPr>
          <w:i/>
          <w:iCs/>
          <w:color w:val="FF0000"/>
        </w:rPr>
      </w:pPr>
    </w:p>
    <w:p w14:paraId="6320C80F" w14:textId="52AEA6C5" w:rsidR="00ED6EEB" w:rsidRDefault="00ED6EEB" w:rsidP="00D46E18">
      <w:pPr>
        <w:rPr>
          <w:i/>
          <w:iCs/>
          <w:color w:val="FF0000"/>
        </w:rPr>
      </w:pPr>
      <w:r>
        <w:rPr>
          <w:i/>
          <w:iCs/>
          <w:color w:val="FF0000"/>
        </w:rPr>
        <w:t>Each section shall have a named author, but all team members are responsible for the overall document.   Meaning</w:t>
      </w:r>
      <w:r w:rsidR="00DF0C85">
        <w:rPr>
          <w:i/>
          <w:iCs/>
          <w:color w:val="FF0000"/>
        </w:rPr>
        <w:t xml:space="preserve"> one team member writes the section and the other team members review it for errors.</w:t>
      </w:r>
      <w:r w:rsidR="00B62510">
        <w:rPr>
          <w:i/>
          <w:iCs/>
          <w:color w:val="FF0000"/>
        </w:rPr>
        <w:t xml:space="preserve">   List the author of each section immediately following the heading </w:t>
      </w:r>
      <w:r w:rsidR="0046213E">
        <w:rPr>
          <w:i/>
          <w:iCs/>
          <w:color w:val="FF0000"/>
        </w:rPr>
        <w:t>and</w:t>
      </w:r>
      <w:r w:rsidR="00B62510">
        <w:rPr>
          <w:i/>
          <w:iCs/>
          <w:color w:val="FF0000"/>
        </w:rPr>
        <w:t xml:space="preserve"> in the author table </w:t>
      </w:r>
      <w:r w:rsidR="00064346">
        <w:rPr>
          <w:i/>
          <w:iCs/>
          <w:color w:val="FF0000"/>
        </w:rPr>
        <w:t>in the grading rubric</w:t>
      </w:r>
      <w:r w:rsidR="00F1405E">
        <w:rPr>
          <w:i/>
          <w:iCs/>
          <w:color w:val="FF0000"/>
        </w:rPr>
        <w:t xml:space="preserve"> at the end</w:t>
      </w:r>
      <w:r w:rsidR="00064346">
        <w:rPr>
          <w:i/>
          <w:iCs/>
          <w:color w:val="FF0000"/>
        </w:rPr>
        <w:t>.</w:t>
      </w:r>
      <w:r w:rsidR="0046213E">
        <w:rPr>
          <w:i/>
          <w:iCs/>
          <w:color w:val="FF0000"/>
        </w:rPr>
        <w:t xml:space="preserve">  Example: “</w:t>
      </w:r>
      <w:r w:rsidR="0046213E" w:rsidRPr="0046213E">
        <w:rPr>
          <w:i/>
          <w:iCs/>
          <w:color w:val="FF0000"/>
        </w:rPr>
        <w:t>Th</w:t>
      </w:r>
      <w:r w:rsidR="0046213E">
        <w:rPr>
          <w:i/>
          <w:iCs/>
          <w:color w:val="FF0000"/>
        </w:rPr>
        <w:t>is section</w:t>
      </w:r>
      <w:r w:rsidR="0046213E" w:rsidRPr="0046213E">
        <w:rPr>
          <w:i/>
          <w:iCs/>
          <w:color w:val="FF0000"/>
        </w:rPr>
        <w:t xml:space="preserve"> was written by John Doe.</w:t>
      </w:r>
      <w:r w:rsidR="0046213E">
        <w:rPr>
          <w:i/>
          <w:iCs/>
          <w:color w:val="FF0000"/>
        </w:rPr>
        <w:t>”</w:t>
      </w:r>
      <w:r w:rsidR="0046213E" w:rsidRPr="0046213E">
        <w:rPr>
          <w:i/>
          <w:iCs/>
          <w:color w:val="FF0000"/>
        </w:rPr>
        <w:t xml:space="preserve">  </w:t>
      </w:r>
      <w:r w:rsidR="005F6548">
        <w:rPr>
          <w:i/>
          <w:iCs/>
          <w:color w:val="FF0000"/>
        </w:rPr>
        <w:t xml:space="preserve"> It is the team and each members</w:t>
      </w:r>
      <w:r w:rsidR="00A72561">
        <w:rPr>
          <w:i/>
          <w:iCs/>
          <w:color w:val="FF0000"/>
        </w:rPr>
        <w:t>’</w:t>
      </w:r>
      <w:r w:rsidR="005F6548">
        <w:rPr>
          <w:i/>
          <w:iCs/>
          <w:color w:val="FF0000"/>
        </w:rPr>
        <w:t xml:space="preserve"> responsibility to divide the document equitably.</w:t>
      </w:r>
      <w:r w:rsidR="002B3686">
        <w:rPr>
          <w:i/>
          <w:iCs/>
          <w:color w:val="FF0000"/>
        </w:rPr>
        <w:t xml:space="preserve">  Individual scores will be determined by the quality</w:t>
      </w:r>
      <w:r w:rsidR="00A72561">
        <w:rPr>
          <w:i/>
          <w:iCs/>
          <w:color w:val="FF0000"/>
        </w:rPr>
        <w:t xml:space="preserve"> and quantity of each person’s work.</w:t>
      </w:r>
    </w:p>
    <w:p w14:paraId="0E9AFF6B" w14:textId="4E408A32" w:rsidR="00930200" w:rsidRDefault="00930200" w:rsidP="00D46E18">
      <w:pPr>
        <w:rPr>
          <w:i/>
          <w:iCs/>
          <w:color w:val="FF0000"/>
        </w:rPr>
      </w:pPr>
      <w:r w:rsidRPr="00E53834">
        <w:rPr>
          <w:i/>
          <w:iCs/>
          <w:color w:val="FF0000"/>
        </w:rPr>
        <w:t xml:space="preserve">Remember the goal is to convey </w:t>
      </w:r>
      <w:r w:rsidR="00F02046" w:rsidRPr="00E53834">
        <w:rPr>
          <w:i/>
          <w:iCs/>
          <w:color w:val="FF0000"/>
        </w:rPr>
        <w:t>all</w:t>
      </w:r>
      <w:r w:rsidRPr="00E53834">
        <w:rPr>
          <w:i/>
          <w:iCs/>
          <w:color w:val="FF0000"/>
        </w:rPr>
        <w:t xml:space="preserve"> the information – not applicable because…. is relevant information.   Use bulleted lists and white space smartly.  Include figures and tables </w:t>
      </w:r>
      <w:r>
        <w:rPr>
          <w:i/>
          <w:iCs/>
          <w:color w:val="FF0000"/>
        </w:rPr>
        <w:t>as required and necessary.  F</w:t>
      </w:r>
      <w:r w:rsidRPr="00E53834">
        <w:rPr>
          <w:i/>
          <w:iCs/>
          <w:color w:val="FF0000"/>
        </w:rPr>
        <w:t>or each</w:t>
      </w:r>
      <w:r>
        <w:rPr>
          <w:i/>
          <w:iCs/>
          <w:color w:val="FF0000"/>
        </w:rPr>
        <w:t xml:space="preserve"> table and figure,</w:t>
      </w:r>
      <w:r w:rsidRPr="00E53834">
        <w:rPr>
          <w:i/>
          <w:iCs/>
          <w:color w:val="FF0000"/>
        </w:rPr>
        <w:t xml:space="preserve"> write a brief introductory sentence “As shown in Table 2 five different sensors are used…”   Put the detail in the figures and tables, keep the paragraphs short and do not duplicate information needlessly.   You</w:t>
      </w:r>
      <w:r w:rsidR="002C5FDD">
        <w:rPr>
          <w:i/>
          <w:iCs/>
          <w:color w:val="FF0000"/>
        </w:rPr>
        <w:t>r</w:t>
      </w:r>
      <w:r w:rsidRPr="00E53834">
        <w:rPr>
          <w:i/>
          <w:iCs/>
          <w:color w:val="FF0000"/>
        </w:rPr>
        <w:t xml:space="preserve"> goal is to convey the full amount of information in the shortest possible document.</w:t>
      </w:r>
      <w:r w:rsidR="000370F3">
        <w:rPr>
          <w:i/>
          <w:iCs/>
          <w:color w:val="FF0000"/>
        </w:rPr>
        <w:t xml:space="preserve">  </w:t>
      </w:r>
    </w:p>
    <w:p w14:paraId="0C9DEE9D" w14:textId="26211EEB" w:rsidR="00996B49" w:rsidRDefault="00996B49" w:rsidP="00D46E18">
      <w:pPr>
        <w:rPr>
          <w:i/>
          <w:iCs/>
          <w:color w:val="FF0000"/>
        </w:rPr>
      </w:pPr>
      <w:r>
        <w:rPr>
          <w:i/>
          <w:iCs/>
          <w:color w:val="FF0000"/>
        </w:rPr>
        <w:t>You need to maintain a Revision History Table like this:</w:t>
      </w:r>
      <w:r w:rsidR="005F4159">
        <w:rPr>
          <w:i/>
          <w:iCs/>
          <w:color w:val="FF0000"/>
        </w:rPr>
        <w:t xml:space="preserve"> (Not this exact</w:t>
      </w:r>
      <w:r w:rsidR="005B0FE0">
        <w:rPr>
          <w:i/>
          <w:iCs/>
          <w:color w:val="FF0000"/>
        </w:rPr>
        <w:t xml:space="preserve"> table with ONLY the dates changed)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5584"/>
        <w:gridCol w:w="1238"/>
        <w:gridCol w:w="1434"/>
      </w:tblGrid>
      <w:tr w:rsidR="009307D8" w:rsidRPr="0078245B" w14:paraId="21C6A277" w14:textId="77777777" w:rsidTr="00BC02E0">
        <w:tc>
          <w:tcPr>
            <w:tcW w:w="667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9307D8" w:rsidRPr="0078245B" w:rsidRDefault="009307D8" w:rsidP="003B504D">
            <w:pPr>
              <w:pStyle w:val="NoSpacing"/>
              <w:rPr>
                <w:lang w:val="en-GB"/>
              </w:rPr>
            </w:pPr>
            <w:r w:rsidRPr="0078245B">
              <w:rPr>
                <w:lang w:val="en-GB"/>
              </w:rPr>
              <w:t>Revision History</w:t>
            </w:r>
            <w:r>
              <w:rPr>
                <w:lang w:val="en-GB"/>
              </w:rPr>
              <w:t xml:space="preserve"> Table</w:t>
            </w:r>
          </w:p>
        </w:tc>
        <w:tc>
          <w:tcPr>
            <w:tcW w:w="2672" w:type="dxa"/>
            <w:gridSpan w:val="2"/>
            <w:tcBorders>
              <w:top w:val="single" w:sz="4" w:space="0" w:color="auto"/>
              <w:left w:val="single" w:sz="4" w:space="0" w:color="auto"/>
              <w:bottom w:val="single" w:sz="4" w:space="0" w:color="auto"/>
              <w:right w:val="single" w:sz="4" w:space="0" w:color="auto"/>
            </w:tcBorders>
            <w:shd w:val="clear" w:color="auto" w:fill="C0C0C0"/>
          </w:tcPr>
          <w:p w14:paraId="1862A0CD" w14:textId="22277656" w:rsidR="009307D8" w:rsidRPr="0078245B" w:rsidRDefault="009307D8" w:rsidP="003B504D">
            <w:pPr>
              <w:pStyle w:val="NoSpacing"/>
              <w:rPr>
                <w:lang w:val="en-GB"/>
              </w:rPr>
            </w:pPr>
            <w:r>
              <w:rPr>
                <w:lang w:val="en-GB"/>
              </w:rPr>
              <w:t xml:space="preserve">Template Date </w:t>
            </w:r>
            <w:r w:rsidR="00271A1B">
              <w:rPr>
                <w:lang w:val="en-GB"/>
              </w:rPr>
              <w:t>6/15/2022</w:t>
            </w:r>
          </w:p>
        </w:tc>
      </w:tr>
      <w:tr w:rsidR="00996B49" w:rsidRPr="0078245B" w14:paraId="5FC6F149" w14:textId="77777777" w:rsidTr="00BC02E0">
        <w:tc>
          <w:tcPr>
            <w:tcW w:w="1094" w:type="dxa"/>
            <w:tcBorders>
              <w:top w:val="single" w:sz="4" w:space="0" w:color="auto"/>
              <w:left w:val="single" w:sz="4" w:space="0" w:color="auto"/>
              <w:bottom w:val="single" w:sz="4" w:space="0" w:color="auto"/>
              <w:right w:val="single" w:sz="4" w:space="0" w:color="auto"/>
            </w:tcBorders>
            <w:hideMark/>
          </w:tcPr>
          <w:p w14:paraId="5C53748A" w14:textId="77777777" w:rsidR="00996B49" w:rsidRPr="0078245B" w:rsidRDefault="00996B49" w:rsidP="003B504D">
            <w:pPr>
              <w:pStyle w:val="NoSpacing"/>
              <w:rPr>
                <w:lang w:val="en-GB"/>
              </w:rPr>
            </w:pPr>
            <w:r w:rsidRPr="0078245B">
              <w:rPr>
                <w:lang w:val="en-GB"/>
              </w:rPr>
              <w:t>Version</w:t>
            </w:r>
          </w:p>
        </w:tc>
        <w:tc>
          <w:tcPr>
            <w:tcW w:w="6822" w:type="dxa"/>
            <w:gridSpan w:val="2"/>
            <w:tcBorders>
              <w:top w:val="single" w:sz="4" w:space="0" w:color="auto"/>
              <w:left w:val="single" w:sz="4" w:space="0" w:color="auto"/>
              <w:bottom w:val="single" w:sz="4" w:space="0" w:color="auto"/>
              <w:right w:val="single" w:sz="4" w:space="0" w:color="auto"/>
            </w:tcBorders>
            <w:hideMark/>
          </w:tcPr>
          <w:p w14:paraId="08AAACA6" w14:textId="2955A17F" w:rsidR="00996B49" w:rsidRPr="0078245B" w:rsidRDefault="00996B49" w:rsidP="003B504D">
            <w:pPr>
              <w:pStyle w:val="NoSpacing"/>
              <w:rPr>
                <w:lang w:val="en-GB"/>
              </w:rPr>
            </w:pPr>
            <w:r>
              <w:rPr>
                <w:lang w:val="en-GB"/>
              </w:rPr>
              <w:t>Summary of Changes</w:t>
            </w:r>
          </w:p>
        </w:tc>
        <w:tc>
          <w:tcPr>
            <w:tcW w:w="1434" w:type="dxa"/>
            <w:tcBorders>
              <w:top w:val="single" w:sz="4" w:space="0" w:color="auto"/>
              <w:left w:val="single" w:sz="4" w:space="0" w:color="auto"/>
              <w:bottom w:val="single" w:sz="4" w:space="0" w:color="auto"/>
              <w:right w:val="single" w:sz="4" w:space="0" w:color="auto"/>
            </w:tcBorders>
          </w:tcPr>
          <w:p w14:paraId="16AE1FF8" w14:textId="576D6A33" w:rsidR="00996B49" w:rsidRPr="0078245B" w:rsidRDefault="00996B49" w:rsidP="003B504D">
            <w:pPr>
              <w:pStyle w:val="NoSpacing"/>
              <w:rPr>
                <w:lang w:val="en-GB"/>
              </w:rPr>
            </w:pPr>
            <w:r>
              <w:rPr>
                <w:lang w:val="en-GB"/>
              </w:rPr>
              <w:t>Date</w:t>
            </w:r>
          </w:p>
        </w:tc>
      </w:tr>
      <w:tr w:rsidR="00CF36AC" w:rsidRPr="0078245B" w14:paraId="4E5FBB70" w14:textId="77777777" w:rsidTr="00BC02E0">
        <w:tc>
          <w:tcPr>
            <w:tcW w:w="1094" w:type="dxa"/>
            <w:tcBorders>
              <w:top w:val="single" w:sz="4" w:space="0" w:color="auto"/>
              <w:left w:val="single" w:sz="4" w:space="0" w:color="auto"/>
              <w:bottom w:val="single" w:sz="4" w:space="0" w:color="auto"/>
              <w:right w:val="single" w:sz="4" w:space="0" w:color="auto"/>
            </w:tcBorders>
          </w:tcPr>
          <w:p w14:paraId="1F02827F" w14:textId="20CDD976" w:rsidR="00CF36AC" w:rsidRPr="00495333" w:rsidRDefault="00B30EC5" w:rsidP="003B504D">
            <w:pPr>
              <w:pStyle w:val="NoSpacing"/>
              <w:rPr>
                <w:i/>
                <w:iCs/>
                <w:color w:val="FF0000"/>
                <w:lang w:val="en-GB"/>
              </w:rPr>
            </w:pPr>
            <w:r>
              <w:rPr>
                <w:i/>
                <w:iCs/>
                <w:color w:val="FF0000"/>
                <w:lang w:val="en-GB"/>
              </w:rPr>
              <w:t>V</w:t>
            </w:r>
            <w:r w:rsidR="00AA073D">
              <w:rPr>
                <w:i/>
                <w:iCs/>
                <w:color w:val="FF0000"/>
                <w:lang w:val="en-GB"/>
              </w:rPr>
              <w:t>5</w:t>
            </w:r>
          </w:p>
        </w:tc>
        <w:tc>
          <w:tcPr>
            <w:tcW w:w="6822" w:type="dxa"/>
            <w:gridSpan w:val="2"/>
            <w:tcBorders>
              <w:top w:val="single" w:sz="4" w:space="0" w:color="auto"/>
              <w:left w:val="single" w:sz="4" w:space="0" w:color="auto"/>
              <w:bottom w:val="single" w:sz="4" w:space="0" w:color="auto"/>
              <w:right w:val="single" w:sz="4" w:space="0" w:color="auto"/>
            </w:tcBorders>
          </w:tcPr>
          <w:p w14:paraId="3E551023" w14:textId="0C9295F5" w:rsidR="00C0768F" w:rsidRPr="00495333" w:rsidRDefault="00AA073D" w:rsidP="003B504D">
            <w:pPr>
              <w:pStyle w:val="NoSpacing"/>
              <w:rPr>
                <w:i/>
                <w:iCs/>
                <w:color w:val="FF0000"/>
                <w:lang w:val="en-GB"/>
              </w:rPr>
            </w:pPr>
            <w:r>
              <w:rPr>
                <w:i/>
                <w:iCs/>
                <w:color w:val="FF0000"/>
                <w:lang w:val="en-GB"/>
              </w:rPr>
              <w:t>Added a “Ground Rules” section</w:t>
            </w:r>
          </w:p>
        </w:tc>
        <w:tc>
          <w:tcPr>
            <w:tcW w:w="1434" w:type="dxa"/>
            <w:tcBorders>
              <w:top w:val="single" w:sz="4" w:space="0" w:color="auto"/>
              <w:left w:val="single" w:sz="4" w:space="0" w:color="auto"/>
              <w:bottom w:val="single" w:sz="4" w:space="0" w:color="auto"/>
              <w:right w:val="single" w:sz="4" w:space="0" w:color="auto"/>
            </w:tcBorders>
          </w:tcPr>
          <w:p w14:paraId="6058EBED" w14:textId="4DA02434" w:rsidR="00CF36AC" w:rsidRPr="00495333" w:rsidRDefault="00271A1B" w:rsidP="003B504D">
            <w:pPr>
              <w:pStyle w:val="NoSpacing"/>
              <w:rPr>
                <w:i/>
                <w:iCs/>
                <w:color w:val="FF0000"/>
                <w:lang w:val="en-GB"/>
              </w:rPr>
            </w:pPr>
            <w:r>
              <w:rPr>
                <w:i/>
                <w:iCs/>
                <w:color w:val="FF0000"/>
                <w:lang w:val="en-GB"/>
              </w:rPr>
              <w:t>6/15/22</w:t>
            </w:r>
          </w:p>
        </w:tc>
      </w:tr>
      <w:tr w:rsidR="00774BFD" w:rsidRPr="0078245B" w14:paraId="609A8343" w14:textId="77777777" w:rsidTr="00BC02E0">
        <w:tc>
          <w:tcPr>
            <w:tcW w:w="1094" w:type="dxa"/>
            <w:tcBorders>
              <w:top w:val="single" w:sz="4" w:space="0" w:color="auto"/>
              <w:left w:val="single" w:sz="4" w:space="0" w:color="auto"/>
              <w:bottom w:val="single" w:sz="4" w:space="0" w:color="auto"/>
              <w:right w:val="single" w:sz="4" w:space="0" w:color="auto"/>
            </w:tcBorders>
          </w:tcPr>
          <w:p w14:paraId="06190A17" w14:textId="646E28E2" w:rsidR="00774BFD" w:rsidRDefault="00774BFD" w:rsidP="003B504D">
            <w:pPr>
              <w:pStyle w:val="NoSpacing"/>
              <w:rPr>
                <w:i/>
                <w:iCs/>
                <w:color w:val="FF0000"/>
                <w:lang w:val="en-GB"/>
              </w:rPr>
            </w:pPr>
            <w:r>
              <w:rPr>
                <w:i/>
                <w:iCs/>
                <w:color w:val="FF0000"/>
                <w:lang w:val="en-GB"/>
              </w:rPr>
              <w:t>V6</w:t>
            </w:r>
          </w:p>
        </w:tc>
        <w:tc>
          <w:tcPr>
            <w:tcW w:w="6822" w:type="dxa"/>
            <w:gridSpan w:val="2"/>
            <w:tcBorders>
              <w:top w:val="single" w:sz="4" w:space="0" w:color="auto"/>
              <w:left w:val="single" w:sz="4" w:space="0" w:color="auto"/>
              <w:bottom w:val="single" w:sz="4" w:space="0" w:color="auto"/>
              <w:right w:val="single" w:sz="4" w:space="0" w:color="auto"/>
            </w:tcBorders>
          </w:tcPr>
          <w:p w14:paraId="09A4C031" w14:textId="1002750F" w:rsidR="00774BFD" w:rsidRDefault="00774BFD" w:rsidP="003B504D">
            <w:pPr>
              <w:pStyle w:val="NoSpacing"/>
              <w:rPr>
                <w:i/>
                <w:iCs/>
                <w:color w:val="FF0000"/>
                <w:lang w:val="en-GB"/>
              </w:rPr>
            </w:pPr>
            <w:r>
              <w:rPr>
                <w:i/>
                <w:iCs/>
                <w:color w:val="FF0000"/>
                <w:lang w:val="en-GB"/>
              </w:rPr>
              <w:t>Added Sponsor and Advisor requirements</w:t>
            </w:r>
          </w:p>
        </w:tc>
        <w:tc>
          <w:tcPr>
            <w:tcW w:w="1434" w:type="dxa"/>
            <w:tcBorders>
              <w:top w:val="single" w:sz="4" w:space="0" w:color="auto"/>
              <w:left w:val="single" w:sz="4" w:space="0" w:color="auto"/>
              <w:bottom w:val="single" w:sz="4" w:space="0" w:color="auto"/>
              <w:right w:val="single" w:sz="4" w:space="0" w:color="auto"/>
            </w:tcBorders>
          </w:tcPr>
          <w:p w14:paraId="106DD53F" w14:textId="218F274C" w:rsidR="00774BFD" w:rsidRDefault="00C91F08" w:rsidP="003B504D">
            <w:pPr>
              <w:pStyle w:val="NoSpacing"/>
              <w:rPr>
                <w:i/>
                <w:iCs/>
                <w:color w:val="FF0000"/>
                <w:lang w:val="en-GB"/>
              </w:rPr>
            </w:pPr>
            <w:r>
              <w:rPr>
                <w:i/>
                <w:iCs/>
                <w:color w:val="FF0000"/>
                <w:lang w:val="en-GB"/>
              </w:rPr>
              <w:t>8/17/22</w:t>
            </w:r>
          </w:p>
        </w:tc>
      </w:tr>
      <w:tr w:rsidR="00E41951" w:rsidRPr="0078245B" w14:paraId="2252114C" w14:textId="77777777" w:rsidTr="00BC02E0">
        <w:tc>
          <w:tcPr>
            <w:tcW w:w="1094" w:type="dxa"/>
            <w:tcBorders>
              <w:top w:val="single" w:sz="4" w:space="0" w:color="auto"/>
              <w:left w:val="single" w:sz="4" w:space="0" w:color="auto"/>
              <w:bottom w:val="single" w:sz="4" w:space="0" w:color="auto"/>
              <w:right w:val="single" w:sz="4" w:space="0" w:color="auto"/>
            </w:tcBorders>
          </w:tcPr>
          <w:p w14:paraId="6479CDFB" w14:textId="355DDD9E" w:rsidR="00E41951" w:rsidRDefault="00E41951" w:rsidP="003B504D">
            <w:pPr>
              <w:pStyle w:val="NoSpacing"/>
              <w:rPr>
                <w:i/>
                <w:iCs/>
                <w:color w:val="FF0000"/>
                <w:lang w:val="en-GB"/>
              </w:rPr>
            </w:pPr>
            <w:r>
              <w:rPr>
                <w:i/>
                <w:iCs/>
                <w:color w:val="FF0000"/>
                <w:lang w:val="en-GB"/>
              </w:rPr>
              <w:t>V7</w:t>
            </w:r>
          </w:p>
        </w:tc>
        <w:tc>
          <w:tcPr>
            <w:tcW w:w="6822" w:type="dxa"/>
            <w:gridSpan w:val="2"/>
            <w:tcBorders>
              <w:top w:val="single" w:sz="4" w:space="0" w:color="auto"/>
              <w:left w:val="single" w:sz="4" w:space="0" w:color="auto"/>
              <w:bottom w:val="single" w:sz="4" w:space="0" w:color="auto"/>
              <w:right w:val="single" w:sz="4" w:space="0" w:color="auto"/>
            </w:tcBorders>
          </w:tcPr>
          <w:p w14:paraId="2FDFFB30" w14:textId="5FECD23D" w:rsidR="00E41951" w:rsidRDefault="00E41951" w:rsidP="003B504D">
            <w:pPr>
              <w:pStyle w:val="NoSpacing"/>
              <w:rPr>
                <w:i/>
                <w:iCs/>
                <w:color w:val="FF0000"/>
                <w:lang w:val="en-GB"/>
              </w:rPr>
            </w:pPr>
            <w:r>
              <w:rPr>
                <w:i/>
                <w:iCs/>
                <w:color w:val="FF0000"/>
                <w:lang w:val="en-GB"/>
              </w:rPr>
              <w:t xml:space="preserve">Moved the </w:t>
            </w:r>
            <w:r w:rsidR="00A53877">
              <w:rPr>
                <w:i/>
                <w:iCs/>
                <w:color w:val="FF0000"/>
                <w:lang w:val="en-GB"/>
              </w:rPr>
              <w:t xml:space="preserve">sponsor, </w:t>
            </w:r>
            <w:r w:rsidR="00E24101">
              <w:rPr>
                <w:i/>
                <w:iCs/>
                <w:color w:val="FF0000"/>
                <w:lang w:val="en-GB"/>
              </w:rPr>
              <w:t>advisor,</w:t>
            </w:r>
            <w:r w:rsidR="00A53877">
              <w:rPr>
                <w:i/>
                <w:iCs/>
                <w:color w:val="FF0000"/>
                <w:lang w:val="en-GB"/>
              </w:rPr>
              <w:t xml:space="preserve"> and team requirements to an Appendix section</w:t>
            </w:r>
          </w:p>
        </w:tc>
        <w:tc>
          <w:tcPr>
            <w:tcW w:w="1434" w:type="dxa"/>
            <w:tcBorders>
              <w:top w:val="single" w:sz="4" w:space="0" w:color="auto"/>
              <w:left w:val="single" w:sz="4" w:space="0" w:color="auto"/>
              <w:bottom w:val="single" w:sz="4" w:space="0" w:color="auto"/>
              <w:right w:val="single" w:sz="4" w:space="0" w:color="auto"/>
            </w:tcBorders>
          </w:tcPr>
          <w:p w14:paraId="3EB43495" w14:textId="540BB7FF" w:rsidR="00E41951" w:rsidRDefault="007819D9" w:rsidP="003B504D">
            <w:pPr>
              <w:pStyle w:val="NoSpacing"/>
              <w:rPr>
                <w:i/>
                <w:iCs/>
                <w:color w:val="FF0000"/>
                <w:lang w:val="en-GB"/>
              </w:rPr>
            </w:pPr>
            <w:r>
              <w:rPr>
                <w:i/>
                <w:iCs/>
                <w:color w:val="FF0000"/>
                <w:lang w:val="en-GB"/>
              </w:rPr>
              <w:t>10/24/22</w:t>
            </w:r>
          </w:p>
        </w:tc>
      </w:tr>
      <w:tr w:rsidR="0007057A" w:rsidRPr="0078245B" w14:paraId="71E18A23" w14:textId="77777777" w:rsidTr="0007057A">
        <w:tc>
          <w:tcPr>
            <w:tcW w:w="1094" w:type="dxa"/>
            <w:tcBorders>
              <w:top w:val="single" w:sz="4" w:space="0" w:color="auto"/>
              <w:left w:val="single" w:sz="4" w:space="0" w:color="auto"/>
              <w:bottom w:val="single" w:sz="4" w:space="0" w:color="auto"/>
              <w:right w:val="single" w:sz="4" w:space="0" w:color="auto"/>
            </w:tcBorders>
          </w:tcPr>
          <w:p w14:paraId="29A63801" w14:textId="0704DFAE" w:rsidR="0007057A" w:rsidRPr="00495333" w:rsidRDefault="0007057A" w:rsidP="003B504D">
            <w:pPr>
              <w:pStyle w:val="NoSpacing"/>
              <w:rPr>
                <w:i/>
                <w:iCs/>
                <w:color w:val="FF0000"/>
                <w:lang w:val="en-GB"/>
              </w:rPr>
            </w:pPr>
            <w:r>
              <w:rPr>
                <w:i/>
                <w:iCs/>
                <w:color w:val="FF0000"/>
                <w:lang w:val="en-GB"/>
              </w:rPr>
              <w:t>V8</w:t>
            </w:r>
          </w:p>
        </w:tc>
        <w:tc>
          <w:tcPr>
            <w:tcW w:w="6822" w:type="dxa"/>
            <w:gridSpan w:val="2"/>
            <w:tcBorders>
              <w:top w:val="single" w:sz="4" w:space="0" w:color="auto"/>
              <w:left w:val="single" w:sz="4" w:space="0" w:color="auto"/>
              <w:bottom w:val="single" w:sz="4" w:space="0" w:color="auto"/>
              <w:right w:val="single" w:sz="4" w:space="0" w:color="auto"/>
            </w:tcBorders>
          </w:tcPr>
          <w:p w14:paraId="68BF57E7" w14:textId="783EC1A8" w:rsidR="0007057A" w:rsidRPr="00495333" w:rsidRDefault="0007057A" w:rsidP="003B504D">
            <w:pPr>
              <w:pStyle w:val="NoSpacing"/>
              <w:rPr>
                <w:i/>
                <w:iCs/>
                <w:color w:val="FF0000"/>
                <w:lang w:val="en-GB"/>
              </w:rPr>
            </w:pPr>
            <w:r>
              <w:rPr>
                <w:i/>
                <w:iCs/>
                <w:color w:val="FF0000"/>
                <w:lang w:val="en-GB"/>
              </w:rPr>
              <w:t xml:space="preserve">Updated the </w:t>
            </w:r>
            <w:proofErr w:type="gramStart"/>
            <w:r w:rsidR="00BC02E0">
              <w:rPr>
                <w:i/>
                <w:iCs/>
                <w:color w:val="FF0000"/>
                <w:lang w:val="en-GB"/>
              </w:rPr>
              <w:t>Top Level</w:t>
            </w:r>
            <w:proofErr w:type="gramEnd"/>
            <w:r w:rsidR="00BC02E0">
              <w:rPr>
                <w:i/>
                <w:iCs/>
                <w:color w:val="FF0000"/>
                <w:lang w:val="en-GB"/>
              </w:rPr>
              <w:t xml:space="preserve"> Block Diagram example</w:t>
            </w:r>
          </w:p>
        </w:tc>
        <w:tc>
          <w:tcPr>
            <w:tcW w:w="1434" w:type="dxa"/>
            <w:tcBorders>
              <w:top w:val="single" w:sz="4" w:space="0" w:color="auto"/>
              <w:left w:val="single" w:sz="4" w:space="0" w:color="auto"/>
              <w:bottom w:val="single" w:sz="4" w:space="0" w:color="auto"/>
              <w:right w:val="single" w:sz="4" w:space="0" w:color="auto"/>
            </w:tcBorders>
          </w:tcPr>
          <w:p w14:paraId="0F9C1515" w14:textId="47E1C20D" w:rsidR="0007057A" w:rsidRPr="00495333" w:rsidRDefault="00BC02E0" w:rsidP="003B504D">
            <w:pPr>
              <w:pStyle w:val="NoSpacing"/>
              <w:rPr>
                <w:i/>
                <w:iCs/>
                <w:color w:val="FF0000"/>
                <w:lang w:val="en-GB"/>
              </w:rPr>
            </w:pPr>
            <w:r>
              <w:rPr>
                <w:i/>
                <w:iCs/>
                <w:color w:val="FF0000"/>
                <w:lang w:val="en-GB"/>
              </w:rPr>
              <w:t>7/20/23</w:t>
            </w:r>
          </w:p>
        </w:tc>
      </w:tr>
      <w:tr w:rsidR="00996B49" w:rsidRPr="0078245B" w14:paraId="1C968218" w14:textId="77777777" w:rsidTr="00BC02E0">
        <w:tc>
          <w:tcPr>
            <w:tcW w:w="1094" w:type="dxa"/>
            <w:tcBorders>
              <w:top w:val="single" w:sz="4" w:space="0" w:color="auto"/>
              <w:left w:val="single" w:sz="4" w:space="0" w:color="auto"/>
              <w:bottom w:val="single" w:sz="4" w:space="0" w:color="auto"/>
              <w:right w:val="single" w:sz="4" w:space="0" w:color="auto"/>
            </w:tcBorders>
          </w:tcPr>
          <w:p w14:paraId="6E23764D" w14:textId="094BD274" w:rsidR="00996B49" w:rsidRPr="0078245B" w:rsidRDefault="00686881" w:rsidP="003B504D">
            <w:pPr>
              <w:pStyle w:val="NoSpacing"/>
              <w:rPr>
                <w:i/>
                <w:iCs/>
                <w:color w:val="FF0000"/>
                <w:lang w:val="en-GB"/>
              </w:rPr>
            </w:pPr>
            <w:r w:rsidRPr="00495333">
              <w:rPr>
                <w:i/>
                <w:iCs/>
                <w:color w:val="FF0000"/>
                <w:lang w:val="en-GB"/>
              </w:rPr>
              <w:t>0.1</w:t>
            </w:r>
          </w:p>
        </w:tc>
        <w:tc>
          <w:tcPr>
            <w:tcW w:w="6822" w:type="dxa"/>
            <w:gridSpan w:val="2"/>
            <w:tcBorders>
              <w:top w:val="single" w:sz="4" w:space="0" w:color="auto"/>
              <w:left w:val="single" w:sz="4" w:space="0" w:color="auto"/>
              <w:bottom w:val="single" w:sz="4" w:space="0" w:color="auto"/>
              <w:right w:val="single" w:sz="4" w:space="0" w:color="auto"/>
            </w:tcBorders>
          </w:tcPr>
          <w:p w14:paraId="617E60AE" w14:textId="2A3DA33F" w:rsidR="00996B49" w:rsidRPr="0078245B" w:rsidRDefault="00133F97" w:rsidP="003B504D">
            <w:pPr>
              <w:pStyle w:val="NoSpacing"/>
              <w:rPr>
                <w:i/>
                <w:iCs/>
                <w:color w:val="FF0000"/>
                <w:lang w:val="en-GB"/>
              </w:rPr>
            </w:pPr>
            <w:r w:rsidRPr="00495333">
              <w:rPr>
                <w:i/>
                <w:iCs/>
                <w:color w:val="FF0000"/>
                <w:lang w:val="en-GB"/>
              </w:rPr>
              <w:t xml:space="preserve">Section Owners </w:t>
            </w:r>
            <w:r w:rsidR="007C7B68" w:rsidRPr="00495333">
              <w:rPr>
                <w:i/>
                <w:iCs/>
                <w:color w:val="FF0000"/>
                <w:lang w:val="en-GB"/>
              </w:rPr>
              <w:t>assigned;</w:t>
            </w:r>
            <w:r w:rsidRPr="00495333">
              <w:rPr>
                <w:i/>
                <w:iCs/>
                <w:color w:val="FF0000"/>
                <w:lang w:val="en-GB"/>
              </w:rPr>
              <w:t xml:space="preserve"> draft Introduction added</w:t>
            </w:r>
          </w:p>
        </w:tc>
        <w:tc>
          <w:tcPr>
            <w:tcW w:w="1434" w:type="dxa"/>
            <w:tcBorders>
              <w:top w:val="single" w:sz="4" w:space="0" w:color="auto"/>
              <w:left w:val="single" w:sz="4" w:space="0" w:color="auto"/>
              <w:bottom w:val="single" w:sz="4" w:space="0" w:color="auto"/>
              <w:right w:val="single" w:sz="4" w:space="0" w:color="auto"/>
            </w:tcBorders>
          </w:tcPr>
          <w:p w14:paraId="484FE507" w14:textId="1AE88524" w:rsidR="00996B49" w:rsidRPr="0078245B" w:rsidRDefault="00133F97"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7E0E99B" w14:textId="77777777" w:rsidTr="00BC02E0">
        <w:tc>
          <w:tcPr>
            <w:tcW w:w="1094" w:type="dxa"/>
            <w:tcBorders>
              <w:top w:val="single" w:sz="4" w:space="0" w:color="auto"/>
              <w:left w:val="single" w:sz="4" w:space="0" w:color="auto"/>
              <w:bottom w:val="single" w:sz="4" w:space="0" w:color="auto"/>
              <w:right w:val="single" w:sz="4" w:space="0" w:color="auto"/>
            </w:tcBorders>
          </w:tcPr>
          <w:p w14:paraId="5509A5BD" w14:textId="781E965D" w:rsidR="00996B49" w:rsidRPr="0078245B" w:rsidRDefault="00757DE5" w:rsidP="003B504D">
            <w:pPr>
              <w:pStyle w:val="NoSpacing"/>
              <w:rPr>
                <w:i/>
                <w:iCs/>
                <w:color w:val="FF0000"/>
                <w:lang w:val="en-GB"/>
              </w:rPr>
            </w:pPr>
            <w:r w:rsidRPr="00495333">
              <w:rPr>
                <w:i/>
                <w:iCs/>
                <w:color w:val="FF0000"/>
                <w:lang w:val="en-GB"/>
              </w:rPr>
              <w:t>0.5</w:t>
            </w:r>
          </w:p>
        </w:tc>
        <w:tc>
          <w:tcPr>
            <w:tcW w:w="6822" w:type="dxa"/>
            <w:gridSpan w:val="2"/>
            <w:tcBorders>
              <w:top w:val="single" w:sz="4" w:space="0" w:color="auto"/>
              <w:left w:val="single" w:sz="4" w:space="0" w:color="auto"/>
              <w:bottom w:val="single" w:sz="4" w:space="0" w:color="auto"/>
              <w:right w:val="single" w:sz="4" w:space="0" w:color="auto"/>
            </w:tcBorders>
          </w:tcPr>
          <w:p w14:paraId="6E282763" w14:textId="0FC36C26" w:rsidR="00996B49" w:rsidRPr="0078245B" w:rsidRDefault="00757DE5" w:rsidP="003B504D">
            <w:pPr>
              <w:pStyle w:val="NoSpacing"/>
              <w:rPr>
                <w:i/>
                <w:iCs/>
                <w:color w:val="FF0000"/>
                <w:lang w:val="en-GB"/>
              </w:rPr>
            </w:pPr>
            <w:r w:rsidRPr="00495333">
              <w:rPr>
                <w:i/>
                <w:iCs/>
                <w:color w:val="FF0000"/>
                <w:lang w:val="en-GB"/>
              </w:rPr>
              <w:t xml:space="preserve">Template info </w:t>
            </w:r>
            <w:r w:rsidR="00527E3B" w:rsidRPr="00495333">
              <w:rPr>
                <w:i/>
                <w:iCs/>
                <w:color w:val="FF0000"/>
                <w:lang w:val="en-GB"/>
              </w:rPr>
              <w:t>removed;</w:t>
            </w:r>
            <w:r w:rsidRPr="00495333">
              <w:rPr>
                <w:i/>
                <w:iCs/>
                <w:color w:val="FF0000"/>
                <w:lang w:val="en-GB"/>
              </w:rPr>
              <w:t xml:space="preserve"> </w:t>
            </w:r>
            <w:r w:rsidR="00345B27">
              <w:rPr>
                <w:i/>
                <w:iCs/>
                <w:color w:val="FF0000"/>
                <w:lang w:val="en-GB"/>
              </w:rPr>
              <w:t xml:space="preserve">first </w:t>
            </w:r>
            <w:r w:rsidRPr="00495333">
              <w:rPr>
                <w:i/>
                <w:iCs/>
                <w:color w:val="FF0000"/>
                <w:lang w:val="en-GB"/>
              </w:rPr>
              <w:t>draft of all sections completed</w:t>
            </w:r>
          </w:p>
        </w:tc>
        <w:tc>
          <w:tcPr>
            <w:tcW w:w="1434" w:type="dxa"/>
            <w:tcBorders>
              <w:top w:val="single" w:sz="4" w:space="0" w:color="auto"/>
              <w:left w:val="single" w:sz="4" w:space="0" w:color="auto"/>
              <w:bottom w:val="single" w:sz="4" w:space="0" w:color="auto"/>
              <w:right w:val="single" w:sz="4" w:space="0" w:color="auto"/>
            </w:tcBorders>
          </w:tcPr>
          <w:p w14:paraId="157BF81B" w14:textId="78140323"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5B94F8C" w14:textId="77777777" w:rsidTr="00BC02E0">
        <w:tc>
          <w:tcPr>
            <w:tcW w:w="1094" w:type="dxa"/>
            <w:tcBorders>
              <w:top w:val="single" w:sz="4" w:space="0" w:color="auto"/>
              <w:left w:val="single" w:sz="4" w:space="0" w:color="auto"/>
              <w:bottom w:val="single" w:sz="4" w:space="0" w:color="auto"/>
              <w:right w:val="single" w:sz="4" w:space="0" w:color="auto"/>
            </w:tcBorders>
          </w:tcPr>
          <w:p w14:paraId="6A6EC4AF" w14:textId="0F01D9AA" w:rsidR="00996B49" w:rsidRPr="0078245B" w:rsidRDefault="00757DE5" w:rsidP="003B504D">
            <w:pPr>
              <w:pStyle w:val="NoSpacing"/>
              <w:rPr>
                <w:i/>
                <w:iCs/>
                <w:color w:val="FF0000"/>
                <w:lang w:val="en-GB"/>
              </w:rPr>
            </w:pPr>
            <w:r w:rsidRPr="00495333">
              <w:rPr>
                <w:i/>
                <w:iCs/>
                <w:color w:val="FF0000"/>
                <w:lang w:val="en-GB"/>
              </w:rPr>
              <w:t>0.9</w:t>
            </w:r>
          </w:p>
        </w:tc>
        <w:tc>
          <w:tcPr>
            <w:tcW w:w="6822" w:type="dxa"/>
            <w:gridSpan w:val="2"/>
            <w:tcBorders>
              <w:top w:val="single" w:sz="4" w:space="0" w:color="auto"/>
              <w:left w:val="single" w:sz="4" w:space="0" w:color="auto"/>
              <w:bottom w:val="single" w:sz="4" w:space="0" w:color="auto"/>
              <w:right w:val="single" w:sz="4" w:space="0" w:color="auto"/>
            </w:tcBorders>
          </w:tcPr>
          <w:p w14:paraId="367C6490" w14:textId="508D1FCC" w:rsidR="00996B49" w:rsidRPr="0078245B" w:rsidRDefault="00105A8A" w:rsidP="003B504D">
            <w:pPr>
              <w:pStyle w:val="NoSpacing"/>
              <w:rPr>
                <w:i/>
                <w:iCs/>
                <w:color w:val="FF0000"/>
                <w:lang w:val="en-GB"/>
              </w:rPr>
            </w:pPr>
            <w:r w:rsidRPr="00495333">
              <w:rPr>
                <w:i/>
                <w:iCs/>
                <w:color w:val="FF0000"/>
                <w:lang w:val="en-GB"/>
              </w:rPr>
              <w:t>All sections updated during team review</w:t>
            </w:r>
          </w:p>
        </w:tc>
        <w:tc>
          <w:tcPr>
            <w:tcW w:w="1434" w:type="dxa"/>
            <w:tcBorders>
              <w:top w:val="single" w:sz="4" w:space="0" w:color="auto"/>
              <w:left w:val="single" w:sz="4" w:space="0" w:color="auto"/>
              <w:bottom w:val="single" w:sz="4" w:space="0" w:color="auto"/>
              <w:right w:val="single" w:sz="4" w:space="0" w:color="auto"/>
            </w:tcBorders>
          </w:tcPr>
          <w:p w14:paraId="5D2AACDF" w14:textId="32C94C7A"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105A8A" w:rsidRPr="0078245B" w14:paraId="5852E772" w14:textId="77777777" w:rsidTr="00BC02E0">
        <w:tc>
          <w:tcPr>
            <w:tcW w:w="1094" w:type="dxa"/>
            <w:tcBorders>
              <w:top w:val="single" w:sz="4" w:space="0" w:color="auto"/>
              <w:left w:val="single" w:sz="4" w:space="0" w:color="auto"/>
              <w:bottom w:val="single" w:sz="4" w:space="0" w:color="auto"/>
              <w:right w:val="single" w:sz="4" w:space="0" w:color="auto"/>
            </w:tcBorders>
          </w:tcPr>
          <w:p w14:paraId="58374A96" w14:textId="3B752E61" w:rsidR="00105A8A" w:rsidRPr="00495333" w:rsidRDefault="00105A8A" w:rsidP="003B504D">
            <w:pPr>
              <w:pStyle w:val="NoSpacing"/>
              <w:rPr>
                <w:i/>
                <w:iCs/>
                <w:color w:val="FF0000"/>
                <w:lang w:val="en-GB"/>
              </w:rPr>
            </w:pPr>
            <w:r w:rsidRPr="00495333">
              <w:rPr>
                <w:i/>
                <w:iCs/>
                <w:color w:val="FF0000"/>
                <w:lang w:val="en-GB"/>
              </w:rPr>
              <w:t>1.0</w:t>
            </w:r>
          </w:p>
        </w:tc>
        <w:tc>
          <w:tcPr>
            <w:tcW w:w="6822" w:type="dxa"/>
            <w:gridSpan w:val="2"/>
            <w:tcBorders>
              <w:top w:val="single" w:sz="4" w:space="0" w:color="auto"/>
              <w:left w:val="single" w:sz="4" w:space="0" w:color="auto"/>
              <w:bottom w:val="single" w:sz="4" w:space="0" w:color="auto"/>
              <w:right w:val="single" w:sz="4" w:space="0" w:color="auto"/>
            </w:tcBorders>
          </w:tcPr>
          <w:p w14:paraId="5C354218" w14:textId="61921D9E" w:rsidR="00105A8A" w:rsidRPr="00495333" w:rsidRDefault="00105A8A" w:rsidP="003B504D">
            <w:pPr>
              <w:pStyle w:val="NoSpacing"/>
              <w:rPr>
                <w:i/>
                <w:iCs/>
                <w:color w:val="FF0000"/>
                <w:lang w:val="en-GB"/>
              </w:rPr>
            </w:pPr>
            <w:r w:rsidRPr="00495333">
              <w:rPr>
                <w:i/>
                <w:iCs/>
                <w:color w:val="FF0000"/>
                <w:lang w:val="en-GB"/>
              </w:rPr>
              <w:t>Version submitted for signatures</w:t>
            </w:r>
          </w:p>
        </w:tc>
        <w:tc>
          <w:tcPr>
            <w:tcW w:w="1434" w:type="dxa"/>
            <w:tcBorders>
              <w:top w:val="single" w:sz="4" w:space="0" w:color="auto"/>
              <w:left w:val="single" w:sz="4" w:space="0" w:color="auto"/>
              <w:bottom w:val="single" w:sz="4" w:space="0" w:color="auto"/>
              <w:right w:val="single" w:sz="4" w:space="0" w:color="auto"/>
            </w:tcBorders>
          </w:tcPr>
          <w:p w14:paraId="02357840" w14:textId="6F87BA69" w:rsidR="00105A8A" w:rsidRPr="00495333"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bl>
    <w:p w14:paraId="01B4059E" w14:textId="71E9AD1D" w:rsidR="00F1405E" w:rsidRDefault="00F1405E" w:rsidP="003B504D">
      <w:pPr>
        <w:rPr>
          <w:i/>
          <w:iCs/>
          <w:color w:val="FF0000"/>
        </w:rPr>
      </w:pPr>
    </w:p>
    <w:p w14:paraId="6ACFA19F" w14:textId="7E7986F1" w:rsidR="00A2038D" w:rsidRDefault="00A2038D" w:rsidP="00A2038D">
      <w:pPr>
        <w:rPr>
          <w:i/>
          <w:iCs/>
          <w:color w:val="FF0000"/>
        </w:rPr>
      </w:pPr>
      <w:r w:rsidRPr="00A2038D">
        <w:rPr>
          <w:i/>
          <w:iCs/>
          <w:color w:val="FF0000"/>
        </w:rPr>
        <w:t xml:space="preserve">The revision history table documents major revisions to the document.  In addition to showing the evolution of the project it also provides a </w:t>
      </w:r>
      <w:r w:rsidR="00A240B3">
        <w:rPr>
          <w:i/>
          <w:iCs/>
          <w:color w:val="FF0000"/>
        </w:rPr>
        <w:t>way</w:t>
      </w:r>
      <w:r w:rsidRPr="00A2038D">
        <w:rPr>
          <w:i/>
          <w:iCs/>
          <w:color w:val="FF0000"/>
        </w:rPr>
        <w:t xml:space="preserve"> for reviewers to quickly see which sections have changed</w:t>
      </w:r>
      <w:r w:rsidR="00A240B3">
        <w:rPr>
          <w:i/>
          <w:iCs/>
          <w:color w:val="FF0000"/>
        </w:rPr>
        <w:t xml:space="preserve"> so</w:t>
      </w:r>
      <w:r w:rsidRPr="00A2038D">
        <w:rPr>
          <w:i/>
          <w:iCs/>
          <w:color w:val="FF0000"/>
        </w:rPr>
        <w:t xml:space="preserve"> they do not have to reread the entire document each time. </w:t>
      </w:r>
      <w:r w:rsidR="00827A44">
        <w:rPr>
          <w:i/>
          <w:iCs/>
          <w:color w:val="FF0000"/>
        </w:rPr>
        <w:t xml:space="preserve">It is a </w:t>
      </w:r>
      <w:r w:rsidR="00A17CEC">
        <w:rPr>
          <w:i/>
          <w:iCs/>
          <w:color w:val="FF0000"/>
        </w:rPr>
        <w:t>high-level</w:t>
      </w:r>
      <w:r w:rsidR="00827A44">
        <w:rPr>
          <w:i/>
          <w:iCs/>
          <w:color w:val="FF0000"/>
        </w:rPr>
        <w:t xml:space="preserve"> summary, minor edits, s</w:t>
      </w:r>
      <w:r w:rsidRPr="00A2038D">
        <w:rPr>
          <w:i/>
          <w:iCs/>
          <w:color w:val="FF0000"/>
        </w:rPr>
        <w:t xml:space="preserve">pelling </w:t>
      </w:r>
      <w:r w:rsidR="00A17CEC">
        <w:rPr>
          <w:i/>
          <w:iCs/>
          <w:color w:val="FF0000"/>
        </w:rPr>
        <w:t>corrections, etc.</w:t>
      </w:r>
      <w:r w:rsidRPr="00A2038D">
        <w:rPr>
          <w:i/>
          <w:iCs/>
          <w:color w:val="FF0000"/>
        </w:rPr>
        <w:t xml:space="preserve"> </w:t>
      </w:r>
      <w:r w:rsidR="00827A44">
        <w:rPr>
          <w:i/>
          <w:iCs/>
          <w:color w:val="FF0000"/>
        </w:rPr>
        <w:t>should</w:t>
      </w:r>
      <w:r w:rsidRPr="00A2038D">
        <w:rPr>
          <w:i/>
          <w:iCs/>
          <w:color w:val="FF0000"/>
        </w:rPr>
        <w:t xml:space="preserve"> not need to be summarized in this block.   It is your responsibility to determine which sections have significant changes that merit review</w:t>
      </w:r>
      <w:r w:rsidR="004731DE">
        <w:rPr>
          <w:i/>
          <w:iCs/>
          <w:color w:val="FF0000"/>
        </w:rPr>
        <w:t xml:space="preserve"> and decide when it makes sense to declare a revision number (hint: call a team meeting to review it page by page)</w:t>
      </w:r>
      <w:r w:rsidRPr="00A2038D">
        <w:rPr>
          <w:i/>
          <w:iCs/>
          <w:color w:val="FF0000"/>
        </w:rPr>
        <w:t>.</w:t>
      </w:r>
      <w:r w:rsidR="00117163">
        <w:rPr>
          <w:i/>
          <w:iCs/>
          <w:color w:val="FF0000"/>
        </w:rPr>
        <w:t xml:space="preserve">   Less detail is required for early revisions.</w:t>
      </w:r>
      <w:r w:rsidRPr="00A2038D">
        <w:rPr>
          <w:i/>
          <w:iCs/>
          <w:color w:val="FF0000"/>
        </w:rPr>
        <w:t xml:space="preserve">   Typically, teams use </w:t>
      </w:r>
      <w:r w:rsidR="00F02046" w:rsidRPr="00A2038D">
        <w:rPr>
          <w:i/>
          <w:iCs/>
          <w:color w:val="FF0000"/>
        </w:rPr>
        <w:t>collaborative tools</w:t>
      </w:r>
      <w:r w:rsidRPr="00A2038D">
        <w:rPr>
          <w:i/>
          <w:iCs/>
          <w:color w:val="FF0000"/>
        </w:rPr>
        <w:t xml:space="preserve"> like Google Docs or Office 365 to allow </w:t>
      </w:r>
      <w:r w:rsidR="008B56C7">
        <w:rPr>
          <w:i/>
          <w:iCs/>
          <w:color w:val="FF0000"/>
        </w:rPr>
        <w:t>real-time</w:t>
      </w:r>
      <w:r w:rsidRPr="00A2038D">
        <w:rPr>
          <w:i/>
          <w:iCs/>
          <w:color w:val="FF0000"/>
        </w:rPr>
        <w:t xml:space="preserve"> editing.   There may be hundreds of changes made in a few days</w:t>
      </w:r>
      <w:r w:rsidR="007640ED">
        <w:rPr>
          <w:i/>
          <w:iCs/>
          <w:color w:val="FF0000"/>
        </w:rPr>
        <w:t xml:space="preserve">; </w:t>
      </w:r>
      <w:r w:rsidRPr="00A2038D">
        <w:rPr>
          <w:i/>
          <w:iCs/>
          <w:color w:val="FF0000"/>
        </w:rPr>
        <w:t>the revision block should reflect</w:t>
      </w:r>
      <w:r w:rsidR="007640ED">
        <w:rPr>
          <w:i/>
          <w:iCs/>
          <w:color w:val="FF0000"/>
        </w:rPr>
        <w:t xml:space="preserve"> </w:t>
      </w:r>
      <w:r w:rsidR="007640ED">
        <w:rPr>
          <w:i/>
          <w:iCs/>
          <w:color w:val="FF0000"/>
        </w:rPr>
        <w:lastRenderedPageBreak/>
        <w:t>only</w:t>
      </w:r>
      <w:r w:rsidRPr="00A2038D">
        <w:rPr>
          <w:i/>
          <w:iCs/>
          <w:color w:val="FF0000"/>
        </w:rPr>
        <w:t xml:space="preserve"> the high-level changes.  </w:t>
      </w:r>
      <w:r w:rsidR="00F02046" w:rsidRPr="00A2038D">
        <w:rPr>
          <w:i/>
          <w:iCs/>
          <w:color w:val="FF0000"/>
        </w:rPr>
        <w:t>E.g.,</w:t>
      </w:r>
      <w:r w:rsidRPr="00A2038D">
        <w:rPr>
          <w:i/>
          <w:iCs/>
          <w:color w:val="FF0000"/>
        </w:rPr>
        <w:t xml:space="preserve"> </w:t>
      </w:r>
      <w:r w:rsidR="00A02A97">
        <w:rPr>
          <w:i/>
          <w:iCs/>
          <w:color w:val="FF0000"/>
        </w:rPr>
        <w:t>“S</w:t>
      </w:r>
      <w:r w:rsidR="00E3240D">
        <w:rPr>
          <w:i/>
          <w:iCs/>
          <w:color w:val="FF0000"/>
        </w:rPr>
        <w:t>ection</w:t>
      </w:r>
      <w:r w:rsidR="00A02A97">
        <w:rPr>
          <w:i/>
          <w:iCs/>
          <w:color w:val="FF0000"/>
        </w:rPr>
        <w:t xml:space="preserve"> 2.1</w:t>
      </w:r>
      <w:r w:rsidR="00E3240D">
        <w:rPr>
          <w:i/>
          <w:iCs/>
          <w:color w:val="FF0000"/>
        </w:rPr>
        <w:t xml:space="preserve"> was updated to reflect the switch to t</w:t>
      </w:r>
      <w:r w:rsidR="00A02A97">
        <w:rPr>
          <w:i/>
          <w:iCs/>
          <w:color w:val="FF0000"/>
        </w:rPr>
        <w:t xml:space="preserve">he </w:t>
      </w:r>
      <w:proofErr w:type="spellStart"/>
      <w:r w:rsidR="00A02A97">
        <w:rPr>
          <w:i/>
          <w:iCs/>
          <w:color w:val="FF0000"/>
        </w:rPr>
        <w:t>xyz</w:t>
      </w:r>
      <w:proofErr w:type="spellEnd"/>
      <w:r w:rsidR="00A02A97">
        <w:rPr>
          <w:i/>
          <w:iCs/>
          <w:color w:val="FF0000"/>
        </w:rPr>
        <w:t xml:space="preserve"> processor.”</w:t>
      </w:r>
      <w:r w:rsidR="00A47DCE">
        <w:rPr>
          <w:i/>
          <w:iCs/>
          <w:color w:val="FF0000"/>
        </w:rPr>
        <w:t xml:space="preserve">  For a shorter document such as the SOW you may only have 2 or 3 versions.</w:t>
      </w:r>
      <w:r w:rsidR="002D39B7">
        <w:rPr>
          <w:i/>
          <w:iCs/>
          <w:color w:val="FF0000"/>
        </w:rPr>
        <w:t xml:space="preserve">   If you do update it later be sure to include the revision information.</w:t>
      </w:r>
    </w:p>
    <w:p w14:paraId="6381DD44" w14:textId="09747BEC" w:rsidR="00D444C9" w:rsidRDefault="00D444C9" w:rsidP="00A2038D">
      <w:pPr>
        <w:rPr>
          <w:i/>
          <w:iCs/>
          <w:color w:val="FF0000"/>
        </w:rPr>
      </w:pPr>
      <w:r>
        <w:rPr>
          <w:i/>
          <w:iCs/>
          <w:color w:val="FF0000"/>
        </w:rPr>
        <w:t xml:space="preserve">The table of contents below is auto generated – as long as you use Heading 1 and Heading 2 styles you should not have to type anything into the table.   You </w:t>
      </w:r>
      <w:r w:rsidR="00633B67">
        <w:rPr>
          <w:i/>
          <w:iCs/>
          <w:color w:val="FF0000"/>
        </w:rPr>
        <w:t>will</w:t>
      </w:r>
      <w:r>
        <w:rPr>
          <w:i/>
          <w:iCs/>
          <w:color w:val="FF0000"/>
        </w:rPr>
        <w:t xml:space="preserve"> have to refresh </w:t>
      </w:r>
      <w:r w:rsidR="00534BF7">
        <w:rPr>
          <w:i/>
          <w:iCs/>
          <w:color w:val="FF0000"/>
        </w:rPr>
        <w:t>it</w:t>
      </w:r>
      <w:r>
        <w:rPr>
          <w:i/>
          <w:iCs/>
          <w:color w:val="FF0000"/>
        </w:rPr>
        <w:t>.</w:t>
      </w:r>
      <w:r w:rsidR="002D39B7">
        <w:rPr>
          <w:i/>
          <w:iCs/>
          <w:color w:val="FF0000"/>
        </w:rPr>
        <w:t xml:space="preserve">   </w:t>
      </w:r>
      <w:r w:rsidR="00633B67">
        <w:rPr>
          <w:i/>
          <w:iCs/>
          <w:color w:val="FF0000"/>
        </w:rPr>
        <w:t>T</w:t>
      </w:r>
      <w:r w:rsidR="002D39B7">
        <w:rPr>
          <w:i/>
          <w:iCs/>
          <w:color w:val="FF0000"/>
        </w:rPr>
        <w:t>he pagination on this template is not set, use you</w:t>
      </w:r>
      <w:r w:rsidR="00633B67">
        <w:rPr>
          <w:i/>
          <w:iCs/>
          <w:color w:val="FF0000"/>
        </w:rPr>
        <w:t>r</w:t>
      </w:r>
      <w:r w:rsidR="002D39B7">
        <w:rPr>
          <w:i/>
          <w:iCs/>
          <w:color w:val="FF0000"/>
        </w:rPr>
        <w:t xml:space="preserve"> best judgement on when to start a new page for clarity balanced with keeping excessive white space out of your document.   </w:t>
      </w:r>
      <w:r w:rsidR="00F02046">
        <w:rPr>
          <w:i/>
          <w:iCs/>
          <w:color w:val="FF0000"/>
        </w:rPr>
        <w:t>A s</w:t>
      </w:r>
      <w:r w:rsidR="002D39B7">
        <w:rPr>
          <w:i/>
          <w:iCs/>
          <w:color w:val="FF0000"/>
        </w:rPr>
        <w:t>uggestion is to have the revision block and TOC on one page, insert a page break</w:t>
      </w:r>
      <w:r w:rsidR="00EA16ED">
        <w:rPr>
          <w:i/>
          <w:iCs/>
          <w:color w:val="FF0000"/>
        </w:rPr>
        <w:t xml:space="preserve"> before the Executive Summary, then do what make sense and looks professional after that.</w:t>
      </w: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2E9620FC" w14:textId="3004B9FF" w:rsidR="00F21805" w:rsidRDefault="001767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501060" w:history="1">
            <w:r w:rsidR="00F21805" w:rsidRPr="00E345FE">
              <w:rPr>
                <w:rStyle w:val="Hyperlink"/>
                <w:noProof/>
              </w:rPr>
              <w:t>1.</w:t>
            </w:r>
            <w:r w:rsidR="00F21805">
              <w:rPr>
                <w:rFonts w:eastAsiaTheme="minorEastAsia"/>
                <w:noProof/>
              </w:rPr>
              <w:tab/>
            </w:r>
            <w:r w:rsidR="00F21805" w:rsidRPr="00E345FE">
              <w:rPr>
                <w:rStyle w:val="Hyperlink"/>
                <w:noProof/>
              </w:rPr>
              <w:t>Executive Summary</w:t>
            </w:r>
            <w:r w:rsidR="00F21805">
              <w:rPr>
                <w:noProof/>
                <w:webHidden/>
              </w:rPr>
              <w:tab/>
            </w:r>
            <w:r w:rsidR="00F21805">
              <w:rPr>
                <w:noProof/>
                <w:webHidden/>
              </w:rPr>
              <w:fldChar w:fldCharType="begin"/>
            </w:r>
            <w:r w:rsidR="00F21805">
              <w:rPr>
                <w:noProof/>
                <w:webHidden/>
              </w:rPr>
              <w:instrText xml:space="preserve"> PAGEREF _Toc117501060 \h </w:instrText>
            </w:r>
            <w:r w:rsidR="00F21805">
              <w:rPr>
                <w:noProof/>
                <w:webHidden/>
              </w:rPr>
            </w:r>
            <w:r w:rsidR="00F21805">
              <w:rPr>
                <w:noProof/>
                <w:webHidden/>
              </w:rPr>
              <w:fldChar w:fldCharType="separate"/>
            </w:r>
            <w:r w:rsidR="00F2211F">
              <w:rPr>
                <w:noProof/>
                <w:webHidden/>
              </w:rPr>
              <w:t>4</w:t>
            </w:r>
            <w:r w:rsidR="00F21805">
              <w:rPr>
                <w:noProof/>
                <w:webHidden/>
              </w:rPr>
              <w:fldChar w:fldCharType="end"/>
            </w:r>
          </w:hyperlink>
        </w:p>
        <w:p w14:paraId="507C3658" w14:textId="66F280E6" w:rsidR="00F21805" w:rsidRDefault="00000000">
          <w:pPr>
            <w:pStyle w:val="TOC1"/>
            <w:tabs>
              <w:tab w:val="left" w:pos="440"/>
              <w:tab w:val="right" w:leader="dot" w:pos="9350"/>
            </w:tabs>
            <w:rPr>
              <w:rFonts w:eastAsiaTheme="minorEastAsia"/>
              <w:noProof/>
            </w:rPr>
          </w:pPr>
          <w:hyperlink w:anchor="_Toc117501061" w:history="1">
            <w:r w:rsidR="00F21805" w:rsidRPr="00E345FE">
              <w:rPr>
                <w:rStyle w:val="Hyperlink"/>
                <w:noProof/>
              </w:rPr>
              <w:t>2.</w:t>
            </w:r>
            <w:r w:rsidR="00F21805">
              <w:rPr>
                <w:rFonts w:eastAsiaTheme="minorEastAsia"/>
                <w:noProof/>
              </w:rPr>
              <w:tab/>
            </w:r>
            <w:r w:rsidR="00F21805" w:rsidRPr="00E345FE">
              <w:rPr>
                <w:rStyle w:val="Hyperlink"/>
                <w:noProof/>
              </w:rPr>
              <w:t>Top Level Block Diagram</w:t>
            </w:r>
            <w:r w:rsidR="00F21805">
              <w:rPr>
                <w:noProof/>
                <w:webHidden/>
              </w:rPr>
              <w:tab/>
            </w:r>
            <w:r w:rsidR="00F21805">
              <w:rPr>
                <w:noProof/>
                <w:webHidden/>
              </w:rPr>
              <w:fldChar w:fldCharType="begin"/>
            </w:r>
            <w:r w:rsidR="00F21805">
              <w:rPr>
                <w:noProof/>
                <w:webHidden/>
              </w:rPr>
              <w:instrText xml:space="preserve"> PAGEREF _Toc117501061 \h </w:instrText>
            </w:r>
            <w:r w:rsidR="00F21805">
              <w:rPr>
                <w:noProof/>
                <w:webHidden/>
              </w:rPr>
            </w:r>
            <w:r w:rsidR="00F21805">
              <w:rPr>
                <w:noProof/>
                <w:webHidden/>
              </w:rPr>
              <w:fldChar w:fldCharType="separate"/>
            </w:r>
            <w:r w:rsidR="00F2211F">
              <w:rPr>
                <w:noProof/>
                <w:webHidden/>
              </w:rPr>
              <w:t>5</w:t>
            </w:r>
            <w:r w:rsidR="00F21805">
              <w:rPr>
                <w:noProof/>
                <w:webHidden/>
              </w:rPr>
              <w:fldChar w:fldCharType="end"/>
            </w:r>
          </w:hyperlink>
        </w:p>
        <w:p w14:paraId="483D9CCB" w14:textId="0047E03C" w:rsidR="00F21805" w:rsidRDefault="00F2211F">
          <w:pPr>
            <w:pStyle w:val="TOC1"/>
            <w:tabs>
              <w:tab w:val="left" w:pos="440"/>
              <w:tab w:val="right" w:leader="dot" w:pos="9350"/>
            </w:tabs>
            <w:rPr>
              <w:rFonts w:eastAsiaTheme="minorEastAsia"/>
              <w:noProof/>
            </w:rPr>
          </w:pPr>
          <w:r>
            <w:fldChar w:fldCharType="begin"/>
          </w:r>
          <w:r>
            <w:instrText>HYPERLINK \l "_Toc117501062"</w:instrText>
          </w:r>
          <w:r>
            <w:fldChar w:fldCharType="separate"/>
          </w:r>
          <w:r w:rsidR="00F21805" w:rsidRPr="00E345FE">
            <w:rPr>
              <w:rStyle w:val="Hyperlink"/>
              <w:noProof/>
            </w:rPr>
            <w:t>3.</w:t>
          </w:r>
          <w:r w:rsidR="00F21805">
            <w:rPr>
              <w:rFonts w:eastAsiaTheme="minorEastAsia"/>
              <w:noProof/>
            </w:rPr>
            <w:tab/>
          </w:r>
          <w:r w:rsidR="00F21805" w:rsidRPr="00E345FE">
            <w:rPr>
              <w:rStyle w:val="Hyperlink"/>
              <w:noProof/>
            </w:rPr>
            <w:t>Product Features</w:t>
          </w:r>
          <w:r w:rsidR="00F21805">
            <w:rPr>
              <w:noProof/>
              <w:webHidden/>
            </w:rPr>
            <w:tab/>
          </w:r>
          <w:r w:rsidR="00F21805">
            <w:rPr>
              <w:noProof/>
              <w:webHidden/>
            </w:rPr>
            <w:fldChar w:fldCharType="begin"/>
          </w:r>
          <w:r w:rsidR="00F21805">
            <w:rPr>
              <w:noProof/>
              <w:webHidden/>
            </w:rPr>
            <w:instrText xml:space="preserve"> PAGEREF _Toc117501062 \h </w:instrText>
          </w:r>
          <w:r w:rsidR="00F21805">
            <w:rPr>
              <w:noProof/>
              <w:webHidden/>
            </w:rPr>
          </w:r>
          <w:r w:rsidR="00F21805">
            <w:rPr>
              <w:noProof/>
              <w:webHidden/>
            </w:rPr>
            <w:fldChar w:fldCharType="separate"/>
          </w:r>
          <w:ins w:id="1" w:author="Smith, Evan R" w:date="2023-09-06T10:07:00Z">
            <w:r>
              <w:rPr>
                <w:noProof/>
                <w:webHidden/>
              </w:rPr>
              <w:t>6</w:t>
            </w:r>
          </w:ins>
          <w:del w:id="2" w:author="Smith, Evan R" w:date="2023-09-06T10:07:00Z">
            <w:r w:rsidR="00F21805" w:rsidDel="00F2211F">
              <w:rPr>
                <w:noProof/>
                <w:webHidden/>
              </w:rPr>
              <w:delText>5</w:delText>
            </w:r>
          </w:del>
          <w:r w:rsidR="00F21805">
            <w:rPr>
              <w:noProof/>
              <w:webHidden/>
            </w:rPr>
            <w:fldChar w:fldCharType="end"/>
          </w:r>
          <w:r>
            <w:rPr>
              <w:noProof/>
            </w:rPr>
            <w:fldChar w:fldCharType="end"/>
          </w:r>
        </w:p>
        <w:p w14:paraId="7EB4F4E1" w14:textId="11A06C88" w:rsidR="00F21805" w:rsidRDefault="00000000">
          <w:pPr>
            <w:pStyle w:val="TOC2"/>
            <w:rPr>
              <w:rFonts w:eastAsiaTheme="minorEastAsia"/>
              <w:noProof/>
            </w:rPr>
          </w:pPr>
          <w:hyperlink w:anchor="_Toc117501063" w:history="1">
            <w:r w:rsidR="00F21805" w:rsidRPr="00E345FE">
              <w:rPr>
                <w:rStyle w:val="Hyperlink"/>
                <w:noProof/>
              </w:rPr>
              <w:t>Feature 1:  Wireless Transmission of Data</w:t>
            </w:r>
            <w:r w:rsidR="00F21805">
              <w:rPr>
                <w:noProof/>
                <w:webHidden/>
              </w:rPr>
              <w:tab/>
            </w:r>
            <w:r w:rsidR="00F21805">
              <w:rPr>
                <w:noProof/>
                <w:webHidden/>
              </w:rPr>
              <w:fldChar w:fldCharType="begin"/>
            </w:r>
            <w:r w:rsidR="00F21805">
              <w:rPr>
                <w:noProof/>
                <w:webHidden/>
              </w:rPr>
              <w:instrText xml:space="preserve"> PAGEREF _Toc117501063 \h </w:instrText>
            </w:r>
            <w:r w:rsidR="00F21805">
              <w:rPr>
                <w:noProof/>
                <w:webHidden/>
              </w:rPr>
            </w:r>
            <w:r w:rsidR="00F21805">
              <w:rPr>
                <w:noProof/>
                <w:webHidden/>
              </w:rPr>
              <w:fldChar w:fldCharType="separate"/>
            </w:r>
            <w:r w:rsidR="00F2211F">
              <w:rPr>
                <w:noProof/>
                <w:webHidden/>
              </w:rPr>
              <w:t>6</w:t>
            </w:r>
            <w:r w:rsidR="00F21805">
              <w:rPr>
                <w:noProof/>
                <w:webHidden/>
              </w:rPr>
              <w:fldChar w:fldCharType="end"/>
            </w:r>
          </w:hyperlink>
        </w:p>
        <w:p w14:paraId="7F235378" w14:textId="39E45F63" w:rsidR="00F21805" w:rsidRDefault="00000000">
          <w:pPr>
            <w:pStyle w:val="TOC2"/>
            <w:rPr>
              <w:rFonts w:eastAsiaTheme="minorEastAsia"/>
              <w:noProof/>
            </w:rPr>
          </w:pPr>
          <w:hyperlink w:anchor="_Toc117501064" w:history="1">
            <w:r w:rsidR="00F21805" w:rsidRPr="00E345FE">
              <w:rPr>
                <w:rStyle w:val="Hyperlink"/>
                <w:noProof/>
              </w:rPr>
              <w:t>Feature 2:  Temperature Sensing and Logging</w:t>
            </w:r>
            <w:r w:rsidR="00F21805">
              <w:rPr>
                <w:noProof/>
                <w:webHidden/>
              </w:rPr>
              <w:tab/>
            </w:r>
            <w:r w:rsidR="00F21805">
              <w:rPr>
                <w:noProof/>
                <w:webHidden/>
              </w:rPr>
              <w:fldChar w:fldCharType="begin"/>
            </w:r>
            <w:r w:rsidR="00F21805">
              <w:rPr>
                <w:noProof/>
                <w:webHidden/>
              </w:rPr>
              <w:instrText xml:space="preserve"> PAGEREF _Toc117501064 \h </w:instrText>
            </w:r>
            <w:r w:rsidR="00F21805">
              <w:rPr>
                <w:noProof/>
                <w:webHidden/>
              </w:rPr>
            </w:r>
            <w:r w:rsidR="00F21805">
              <w:rPr>
                <w:noProof/>
                <w:webHidden/>
              </w:rPr>
              <w:fldChar w:fldCharType="separate"/>
            </w:r>
            <w:r w:rsidR="00F2211F">
              <w:rPr>
                <w:noProof/>
                <w:webHidden/>
              </w:rPr>
              <w:t>6</w:t>
            </w:r>
            <w:r w:rsidR="00F21805">
              <w:rPr>
                <w:noProof/>
                <w:webHidden/>
              </w:rPr>
              <w:fldChar w:fldCharType="end"/>
            </w:r>
          </w:hyperlink>
        </w:p>
        <w:p w14:paraId="09462CFD" w14:textId="092C25FF" w:rsidR="00F21805" w:rsidRDefault="00F2211F">
          <w:pPr>
            <w:pStyle w:val="TOC1"/>
            <w:tabs>
              <w:tab w:val="left" w:pos="440"/>
              <w:tab w:val="right" w:leader="dot" w:pos="9350"/>
            </w:tabs>
            <w:rPr>
              <w:rFonts w:eastAsiaTheme="minorEastAsia"/>
              <w:noProof/>
            </w:rPr>
          </w:pPr>
          <w:r>
            <w:fldChar w:fldCharType="begin"/>
          </w:r>
          <w:r>
            <w:instrText>HYPERLINK \l "_Toc117501065"</w:instrText>
          </w:r>
          <w:r>
            <w:fldChar w:fldCharType="separate"/>
          </w:r>
          <w:r w:rsidR="00F21805" w:rsidRPr="00E345FE">
            <w:rPr>
              <w:rStyle w:val="Hyperlink"/>
              <w:noProof/>
            </w:rPr>
            <w:t>4.</w:t>
          </w:r>
          <w:r w:rsidR="00F21805">
            <w:rPr>
              <w:rFonts w:eastAsiaTheme="minorEastAsia"/>
              <w:noProof/>
            </w:rPr>
            <w:tab/>
          </w:r>
          <w:r w:rsidR="00F21805" w:rsidRPr="00E345FE">
            <w:rPr>
              <w:rStyle w:val="Hyperlink"/>
              <w:noProof/>
            </w:rPr>
            <w:t>Key Milestones</w:t>
          </w:r>
          <w:r w:rsidR="00F21805">
            <w:rPr>
              <w:noProof/>
              <w:webHidden/>
            </w:rPr>
            <w:tab/>
          </w:r>
          <w:r w:rsidR="00F21805">
            <w:rPr>
              <w:noProof/>
              <w:webHidden/>
            </w:rPr>
            <w:fldChar w:fldCharType="begin"/>
          </w:r>
          <w:r w:rsidR="00F21805">
            <w:rPr>
              <w:noProof/>
              <w:webHidden/>
            </w:rPr>
            <w:instrText xml:space="preserve"> PAGEREF _Toc117501065 \h </w:instrText>
          </w:r>
          <w:r w:rsidR="00F21805">
            <w:rPr>
              <w:noProof/>
              <w:webHidden/>
            </w:rPr>
          </w:r>
          <w:r w:rsidR="00F21805">
            <w:rPr>
              <w:noProof/>
              <w:webHidden/>
            </w:rPr>
            <w:fldChar w:fldCharType="separate"/>
          </w:r>
          <w:ins w:id="3" w:author="Smith, Evan R" w:date="2023-09-06T10:07:00Z">
            <w:r>
              <w:rPr>
                <w:noProof/>
                <w:webHidden/>
              </w:rPr>
              <w:t>7</w:t>
            </w:r>
          </w:ins>
          <w:del w:id="4" w:author="Smith, Evan R" w:date="2023-09-06T10:07:00Z">
            <w:r w:rsidR="00F21805" w:rsidDel="00F2211F">
              <w:rPr>
                <w:noProof/>
                <w:webHidden/>
              </w:rPr>
              <w:delText>6</w:delText>
            </w:r>
          </w:del>
          <w:r w:rsidR="00F21805">
            <w:rPr>
              <w:noProof/>
              <w:webHidden/>
            </w:rPr>
            <w:fldChar w:fldCharType="end"/>
          </w:r>
          <w:r>
            <w:rPr>
              <w:noProof/>
            </w:rPr>
            <w:fldChar w:fldCharType="end"/>
          </w:r>
        </w:p>
        <w:p w14:paraId="6438AC44" w14:textId="6FB3CB4F" w:rsidR="00F21805" w:rsidRDefault="00000000">
          <w:pPr>
            <w:pStyle w:val="TOC1"/>
            <w:tabs>
              <w:tab w:val="left" w:pos="440"/>
              <w:tab w:val="right" w:leader="dot" w:pos="9350"/>
            </w:tabs>
            <w:rPr>
              <w:rFonts w:eastAsiaTheme="minorEastAsia"/>
              <w:noProof/>
            </w:rPr>
          </w:pPr>
          <w:hyperlink w:anchor="_Toc117501066" w:history="1">
            <w:r w:rsidR="00F21805" w:rsidRPr="00E345FE">
              <w:rPr>
                <w:rStyle w:val="Hyperlink"/>
                <w:noProof/>
              </w:rPr>
              <w:t>5.</w:t>
            </w:r>
            <w:r w:rsidR="00F21805">
              <w:rPr>
                <w:rFonts w:eastAsiaTheme="minorEastAsia"/>
                <w:noProof/>
              </w:rPr>
              <w:tab/>
            </w:r>
            <w:r w:rsidR="00F21805" w:rsidRPr="00E345FE">
              <w:rPr>
                <w:rStyle w:val="Hyperlink"/>
                <w:noProof/>
              </w:rPr>
              <w:t>Approvals</w:t>
            </w:r>
            <w:r w:rsidR="00F21805">
              <w:rPr>
                <w:noProof/>
                <w:webHidden/>
              </w:rPr>
              <w:tab/>
            </w:r>
            <w:r w:rsidR="00F21805">
              <w:rPr>
                <w:noProof/>
                <w:webHidden/>
              </w:rPr>
              <w:fldChar w:fldCharType="begin"/>
            </w:r>
            <w:r w:rsidR="00F21805">
              <w:rPr>
                <w:noProof/>
                <w:webHidden/>
              </w:rPr>
              <w:instrText xml:space="preserve"> PAGEREF _Toc117501066 \h </w:instrText>
            </w:r>
            <w:r w:rsidR="00F21805">
              <w:rPr>
                <w:noProof/>
                <w:webHidden/>
              </w:rPr>
            </w:r>
            <w:r w:rsidR="00F21805">
              <w:rPr>
                <w:noProof/>
                <w:webHidden/>
              </w:rPr>
              <w:fldChar w:fldCharType="separate"/>
            </w:r>
            <w:r w:rsidR="00F2211F">
              <w:rPr>
                <w:noProof/>
                <w:webHidden/>
              </w:rPr>
              <w:t>9</w:t>
            </w:r>
            <w:r w:rsidR="00F21805">
              <w:rPr>
                <w:noProof/>
                <w:webHidden/>
              </w:rPr>
              <w:fldChar w:fldCharType="end"/>
            </w:r>
          </w:hyperlink>
        </w:p>
        <w:p w14:paraId="6D359C0B" w14:textId="09308E99" w:rsidR="00F21805" w:rsidRDefault="00000000">
          <w:pPr>
            <w:pStyle w:val="TOC2"/>
            <w:rPr>
              <w:rFonts w:eastAsiaTheme="minorEastAsia"/>
              <w:noProof/>
            </w:rPr>
          </w:pPr>
          <w:hyperlink w:anchor="_Toc117501067" w:history="1">
            <w:r w:rsidR="00F21805" w:rsidRPr="00E345FE">
              <w:rPr>
                <w:rStyle w:val="Hyperlink"/>
                <w:noProof/>
              </w:rPr>
              <w:t>Contingencies</w:t>
            </w:r>
            <w:r w:rsidR="00F21805">
              <w:rPr>
                <w:noProof/>
                <w:webHidden/>
              </w:rPr>
              <w:tab/>
            </w:r>
            <w:r w:rsidR="00F21805">
              <w:rPr>
                <w:noProof/>
                <w:webHidden/>
              </w:rPr>
              <w:fldChar w:fldCharType="begin"/>
            </w:r>
            <w:r w:rsidR="00F21805">
              <w:rPr>
                <w:noProof/>
                <w:webHidden/>
              </w:rPr>
              <w:instrText xml:space="preserve"> PAGEREF _Toc117501067 \h </w:instrText>
            </w:r>
            <w:r w:rsidR="00F21805">
              <w:rPr>
                <w:noProof/>
                <w:webHidden/>
              </w:rPr>
            </w:r>
            <w:r w:rsidR="00F21805">
              <w:rPr>
                <w:noProof/>
                <w:webHidden/>
              </w:rPr>
              <w:fldChar w:fldCharType="separate"/>
            </w:r>
            <w:r w:rsidR="00F2211F">
              <w:rPr>
                <w:noProof/>
                <w:webHidden/>
              </w:rPr>
              <w:t>10</w:t>
            </w:r>
            <w:r w:rsidR="00F21805">
              <w:rPr>
                <w:noProof/>
                <w:webHidden/>
              </w:rPr>
              <w:fldChar w:fldCharType="end"/>
            </w:r>
          </w:hyperlink>
        </w:p>
        <w:p w14:paraId="3CB04F0D" w14:textId="45740E3F" w:rsidR="00F21805" w:rsidRDefault="00000000">
          <w:pPr>
            <w:pStyle w:val="TOC2"/>
            <w:rPr>
              <w:rFonts w:eastAsiaTheme="minorEastAsia"/>
              <w:noProof/>
            </w:rPr>
          </w:pPr>
          <w:hyperlink w:anchor="_Toc117501068" w:history="1">
            <w:r w:rsidR="00F21805" w:rsidRPr="00E345FE">
              <w:rPr>
                <w:rStyle w:val="Hyperlink"/>
                <w:noProof/>
              </w:rPr>
              <w:t>Engagement Modifications</w:t>
            </w:r>
            <w:r w:rsidR="00F21805">
              <w:rPr>
                <w:noProof/>
                <w:webHidden/>
              </w:rPr>
              <w:tab/>
            </w:r>
            <w:r w:rsidR="00F21805">
              <w:rPr>
                <w:noProof/>
                <w:webHidden/>
              </w:rPr>
              <w:fldChar w:fldCharType="begin"/>
            </w:r>
            <w:r w:rsidR="00F21805">
              <w:rPr>
                <w:noProof/>
                <w:webHidden/>
              </w:rPr>
              <w:instrText xml:space="preserve"> PAGEREF _Toc117501068 \h </w:instrText>
            </w:r>
            <w:r w:rsidR="00F21805">
              <w:rPr>
                <w:noProof/>
                <w:webHidden/>
              </w:rPr>
            </w:r>
            <w:r w:rsidR="00F21805">
              <w:rPr>
                <w:noProof/>
                <w:webHidden/>
              </w:rPr>
              <w:fldChar w:fldCharType="separate"/>
            </w:r>
            <w:r w:rsidR="00F2211F">
              <w:rPr>
                <w:noProof/>
                <w:webHidden/>
              </w:rPr>
              <w:t>10</w:t>
            </w:r>
            <w:r w:rsidR="00F21805">
              <w:rPr>
                <w:noProof/>
                <w:webHidden/>
              </w:rPr>
              <w:fldChar w:fldCharType="end"/>
            </w:r>
          </w:hyperlink>
        </w:p>
        <w:p w14:paraId="52D585B4" w14:textId="6AB265BB" w:rsidR="00F21805" w:rsidRDefault="00000000">
          <w:pPr>
            <w:pStyle w:val="TOC1"/>
            <w:tabs>
              <w:tab w:val="left" w:pos="440"/>
              <w:tab w:val="right" w:leader="dot" w:pos="9350"/>
            </w:tabs>
            <w:rPr>
              <w:rFonts w:eastAsiaTheme="minorEastAsia"/>
              <w:noProof/>
            </w:rPr>
          </w:pPr>
          <w:hyperlink w:anchor="_Toc117501069" w:history="1">
            <w:r w:rsidR="00F21805" w:rsidRPr="00E345FE">
              <w:rPr>
                <w:rStyle w:val="Hyperlink"/>
                <w:noProof/>
              </w:rPr>
              <w:t>6.</w:t>
            </w:r>
            <w:r w:rsidR="00F21805">
              <w:rPr>
                <w:rFonts w:eastAsiaTheme="minorEastAsia"/>
                <w:noProof/>
              </w:rPr>
              <w:tab/>
            </w:r>
            <w:r w:rsidR="00F21805" w:rsidRPr="00E345FE">
              <w:rPr>
                <w:rStyle w:val="Hyperlink"/>
                <w:noProof/>
              </w:rPr>
              <w:t>Appendix</w:t>
            </w:r>
            <w:r w:rsidR="00F21805">
              <w:rPr>
                <w:noProof/>
                <w:webHidden/>
              </w:rPr>
              <w:tab/>
            </w:r>
            <w:r w:rsidR="00F21805">
              <w:rPr>
                <w:noProof/>
                <w:webHidden/>
              </w:rPr>
              <w:fldChar w:fldCharType="begin"/>
            </w:r>
            <w:r w:rsidR="00F21805">
              <w:rPr>
                <w:noProof/>
                <w:webHidden/>
              </w:rPr>
              <w:instrText xml:space="preserve"> PAGEREF _Toc117501069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64773E61" w14:textId="62355147" w:rsidR="00F21805" w:rsidRDefault="00000000">
          <w:pPr>
            <w:pStyle w:val="TOC2"/>
            <w:tabs>
              <w:tab w:val="left" w:pos="660"/>
            </w:tabs>
            <w:rPr>
              <w:rFonts w:eastAsiaTheme="minorEastAsia"/>
              <w:noProof/>
            </w:rPr>
          </w:pPr>
          <w:hyperlink w:anchor="_Toc117501070" w:history="1">
            <w:r w:rsidR="00F21805" w:rsidRPr="00E345FE">
              <w:rPr>
                <w:rStyle w:val="Hyperlink"/>
                <w:noProof/>
              </w:rPr>
              <w:t>A.</w:t>
            </w:r>
            <w:r w:rsidR="00F21805">
              <w:rPr>
                <w:rFonts w:eastAsiaTheme="minorEastAsia"/>
                <w:noProof/>
              </w:rPr>
              <w:tab/>
            </w:r>
            <w:r w:rsidR="00F21805" w:rsidRPr="00E345FE">
              <w:rPr>
                <w:rStyle w:val="Hyperlink"/>
                <w:noProof/>
              </w:rPr>
              <w:t>Sponsor Engagement</w:t>
            </w:r>
            <w:r w:rsidR="00F21805">
              <w:rPr>
                <w:noProof/>
                <w:webHidden/>
              </w:rPr>
              <w:tab/>
            </w:r>
            <w:r w:rsidR="00F21805">
              <w:rPr>
                <w:noProof/>
                <w:webHidden/>
              </w:rPr>
              <w:fldChar w:fldCharType="begin"/>
            </w:r>
            <w:r w:rsidR="00F21805">
              <w:rPr>
                <w:noProof/>
                <w:webHidden/>
              </w:rPr>
              <w:instrText xml:space="preserve"> PAGEREF _Toc117501070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4DA0EFF8" w14:textId="598E5BDF" w:rsidR="00F21805" w:rsidRDefault="00000000">
          <w:pPr>
            <w:pStyle w:val="TOC2"/>
            <w:tabs>
              <w:tab w:val="left" w:pos="660"/>
            </w:tabs>
            <w:rPr>
              <w:rFonts w:eastAsiaTheme="minorEastAsia"/>
              <w:noProof/>
            </w:rPr>
          </w:pPr>
          <w:hyperlink w:anchor="_Toc117501071"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_Toc117501071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3222EA0A" w14:textId="2B13A0D2" w:rsidR="00F21805" w:rsidRDefault="00000000">
          <w:pPr>
            <w:pStyle w:val="TOC2"/>
            <w:tabs>
              <w:tab w:val="left" w:pos="660"/>
            </w:tabs>
            <w:rPr>
              <w:rFonts w:eastAsiaTheme="minorEastAsia"/>
              <w:noProof/>
            </w:rPr>
          </w:pPr>
          <w:hyperlink w:anchor="_Toc117501072" w:history="1">
            <w:r w:rsidR="00F21805" w:rsidRPr="00E345FE">
              <w:rPr>
                <w:rStyle w:val="Hyperlink"/>
                <w:noProof/>
              </w:rPr>
              <w:t>2)</w:t>
            </w:r>
            <w:r w:rsidR="00F21805">
              <w:rPr>
                <w:rFonts w:eastAsiaTheme="minorEastAsia"/>
                <w:noProof/>
              </w:rPr>
              <w:tab/>
            </w:r>
            <w:r w:rsidR="00F21805" w:rsidRPr="00E345FE">
              <w:rPr>
                <w:rStyle w:val="Hyperlink"/>
                <w:noProof/>
              </w:rPr>
              <w:t>Sponsor Responsibilities</w:t>
            </w:r>
            <w:r w:rsidR="00F21805">
              <w:rPr>
                <w:noProof/>
                <w:webHidden/>
              </w:rPr>
              <w:tab/>
            </w:r>
            <w:r w:rsidR="00F21805">
              <w:rPr>
                <w:noProof/>
                <w:webHidden/>
              </w:rPr>
              <w:fldChar w:fldCharType="begin"/>
            </w:r>
            <w:r w:rsidR="00F21805">
              <w:rPr>
                <w:noProof/>
                <w:webHidden/>
              </w:rPr>
              <w:instrText xml:space="preserve"> PAGEREF _Toc117501072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00795F86" w14:textId="3D2B15CF" w:rsidR="00F21805" w:rsidRDefault="00000000">
          <w:pPr>
            <w:pStyle w:val="TOC2"/>
            <w:tabs>
              <w:tab w:val="left" w:pos="660"/>
            </w:tabs>
            <w:rPr>
              <w:rFonts w:eastAsiaTheme="minorEastAsia"/>
              <w:noProof/>
            </w:rPr>
          </w:pPr>
          <w:hyperlink w:anchor="_Toc117501073" w:history="1">
            <w:r w:rsidR="00F21805" w:rsidRPr="00E345FE">
              <w:rPr>
                <w:rStyle w:val="Hyperlink"/>
                <w:noProof/>
              </w:rPr>
              <w:t>B.</w:t>
            </w:r>
            <w:r w:rsidR="00F21805">
              <w:rPr>
                <w:rFonts w:eastAsiaTheme="minorEastAsia"/>
                <w:noProof/>
              </w:rPr>
              <w:tab/>
            </w:r>
            <w:r w:rsidR="00F21805" w:rsidRPr="00E345FE">
              <w:rPr>
                <w:rStyle w:val="Hyperlink"/>
                <w:noProof/>
              </w:rPr>
              <w:t>Faculty Advisor Engagement</w:t>
            </w:r>
            <w:r w:rsidR="00F21805">
              <w:rPr>
                <w:noProof/>
                <w:webHidden/>
              </w:rPr>
              <w:tab/>
            </w:r>
            <w:r w:rsidR="00F21805">
              <w:rPr>
                <w:noProof/>
                <w:webHidden/>
              </w:rPr>
              <w:fldChar w:fldCharType="begin"/>
            </w:r>
            <w:r w:rsidR="00F21805">
              <w:rPr>
                <w:noProof/>
                <w:webHidden/>
              </w:rPr>
              <w:instrText xml:space="preserve"> PAGEREF _Toc117501073 \h </w:instrText>
            </w:r>
            <w:r w:rsidR="00F21805">
              <w:rPr>
                <w:noProof/>
                <w:webHidden/>
              </w:rPr>
            </w:r>
            <w:r w:rsidR="00F21805">
              <w:rPr>
                <w:noProof/>
                <w:webHidden/>
              </w:rPr>
              <w:fldChar w:fldCharType="separate"/>
            </w:r>
            <w:r w:rsidR="00F2211F">
              <w:rPr>
                <w:noProof/>
                <w:webHidden/>
              </w:rPr>
              <w:t>13</w:t>
            </w:r>
            <w:r w:rsidR="00F21805">
              <w:rPr>
                <w:noProof/>
                <w:webHidden/>
              </w:rPr>
              <w:fldChar w:fldCharType="end"/>
            </w:r>
          </w:hyperlink>
        </w:p>
        <w:p w14:paraId="4B523BA5" w14:textId="7C058178" w:rsidR="00F21805" w:rsidRDefault="00000000">
          <w:pPr>
            <w:pStyle w:val="TOC2"/>
            <w:tabs>
              <w:tab w:val="left" w:pos="660"/>
            </w:tabs>
            <w:rPr>
              <w:rFonts w:eastAsiaTheme="minorEastAsia"/>
              <w:noProof/>
            </w:rPr>
          </w:pPr>
          <w:hyperlink w:anchor="_Toc117501074"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_Toc117501074 \h </w:instrText>
            </w:r>
            <w:r w:rsidR="00F21805">
              <w:rPr>
                <w:noProof/>
                <w:webHidden/>
              </w:rPr>
            </w:r>
            <w:r w:rsidR="00F21805">
              <w:rPr>
                <w:noProof/>
                <w:webHidden/>
              </w:rPr>
              <w:fldChar w:fldCharType="separate"/>
            </w:r>
            <w:r w:rsidR="00F2211F">
              <w:rPr>
                <w:noProof/>
                <w:webHidden/>
              </w:rPr>
              <w:t>13</w:t>
            </w:r>
            <w:r w:rsidR="00F21805">
              <w:rPr>
                <w:noProof/>
                <w:webHidden/>
              </w:rPr>
              <w:fldChar w:fldCharType="end"/>
            </w:r>
          </w:hyperlink>
        </w:p>
        <w:p w14:paraId="2CC709FA" w14:textId="7A44C264" w:rsidR="00F21805" w:rsidRDefault="00F2211F">
          <w:pPr>
            <w:pStyle w:val="TOC2"/>
            <w:tabs>
              <w:tab w:val="left" w:pos="660"/>
            </w:tabs>
            <w:rPr>
              <w:rFonts w:eastAsiaTheme="minorEastAsia"/>
              <w:noProof/>
            </w:rPr>
          </w:pPr>
          <w:r>
            <w:fldChar w:fldCharType="begin"/>
          </w:r>
          <w:r>
            <w:instrText>HYPERLINK \l "_Toc117501075"</w:instrText>
          </w:r>
          <w:r>
            <w:fldChar w:fldCharType="separate"/>
          </w:r>
          <w:r w:rsidR="00F21805" w:rsidRPr="00E345FE">
            <w:rPr>
              <w:rStyle w:val="Hyperlink"/>
              <w:noProof/>
            </w:rPr>
            <w:t>2)</w:t>
          </w:r>
          <w:r w:rsidR="00F21805">
            <w:rPr>
              <w:rFonts w:eastAsiaTheme="minorEastAsia"/>
              <w:noProof/>
            </w:rPr>
            <w:tab/>
          </w:r>
          <w:r w:rsidR="00F21805" w:rsidRPr="00E345FE">
            <w:rPr>
              <w:rStyle w:val="Hyperlink"/>
              <w:noProof/>
            </w:rPr>
            <w:t>Faculty Advisor Responsibilities</w:t>
          </w:r>
          <w:r w:rsidR="00F21805">
            <w:rPr>
              <w:noProof/>
              <w:webHidden/>
            </w:rPr>
            <w:tab/>
          </w:r>
          <w:r w:rsidR="00F21805">
            <w:rPr>
              <w:noProof/>
              <w:webHidden/>
            </w:rPr>
            <w:fldChar w:fldCharType="begin"/>
          </w:r>
          <w:r w:rsidR="00F21805">
            <w:rPr>
              <w:noProof/>
              <w:webHidden/>
            </w:rPr>
            <w:instrText xml:space="preserve"> PAGEREF _Toc117501075 \h </w:instrText>
          </w:r>
          <w:r w:rsidR="00F21805">
            <w:rPr>
              <w:noProof/>
              <w:webHidden/>
            </w:rPr>
          </w:r>
          <w:r w:rsidR="00F21805">
            <w:rPr>
              <w:noProof/>
              <w:webHidden/>
            </w:rPr>
            <w:fldChar w:fldCharType="separate"/>
          </w:r>
          <w:ins w:id="5" w:author="Smith, Evan R" w:date="2023-09-06T10:07:00Z">
            <w:r>
              <w:rPr>
                <w:noProof/>
                <w:webHidden/>
              </w:rPr>
              <w:t>13</w:t>
            </w:r>
          </w:ins>
          <w:del w:id="6" w:author="Smith, Evan R" w:date="2023-09-06T10:07:00Z">
            <w:r w:rsidR="00F21805" w:rsidDel="00F2211F">
              <w:rPr>
                <w:noProof/>
                <w:webHidden/>
              </w:rPr>
              <w:delText>14</w:delText>
            </w:r>
          </w:del>
          <w:r w:rsidR="00F21805">
            <w:rPr>
              <w:noProof/>
              <w:webHidden/>
            </w:rPr>
            <w:fldChar w:fldCharType="end"/>
          </w:r>
          <w:r>
            <w:rPr>
              <w:noProof/>
            </w:rPr>
            <w:fldChar w:fldCharType="end"/>
          </w:r>
        </w:p>
        <w:p w14:paraId="6AD68360" w14:textId="19E7B3D1" w:rsidR="00F21805" w:rsidRDefault="00000000">
          <w:pPr>
            <w:pStyle w:val="TOC2"/>
            <w:tabs>
              <w:tab w:val="left" w:pos="660"/>
            </w:tabs>
            <w:rPr>
              <w:rFonts w:eastAsiaTheme="minorEastAsia"/>
              <w:noProof/>
            </w:rPr>
          </w:pPr>
          <w:hyperlink w:anchor="_Toc117501076" w:history="1">
            <w:r w:rsidR="00F21805" w:rsidRPr="00E345FE">
              <w:rPr>
                <w:rStyle w:val="Hyperlink"/>
                <w:noProof/>
              </w:rPr>
              <w:t>C.</w:t>
            </w:r>
            <w:r w:rsidR="00F21805">
              <w:rPr>
                <w:rFonts w:eastAsiaTheme="minorEastAsia"/>
                <w:noProof/>
              </w:rPr>
              <w:tab/>
            </w:r>
            <w:r w:rsidR="00F21805" w:rsidRPr="00E345FE">
              <w:rPr>
                <w:rStyle w:val="Hyperlink"/>
                <w:noProof/>
              </w:rPr>
              <w:t>Ground Rules</w:t>
            </w:r>
            <w:r w:rsidR="00F21805">
              <w:rPr>
                <w:noProof/>
                <w:webHidden/>
              </w:rPr>
              <w:tab/>
            </w:r>
            <w:r w:rsidR="00F21805">
              <w:rPr>
                <w:noProof/>
                <w:webHidden/>
              </w:rPr>
              <w:fldChar w:fldCharType="begin"/>
            </w:r>
            <w:r w:rsidR="00F21805">
              <w:rPr>
                <w:noProof/>
                <w:webHidden/>
              </w:rPr>
              <w:instrText xml:space="preserve"> PAGEREF _Toc117501076 \h </w:instrText>
            </w:r>
            <w:r w:rsidR="00F21805">
              <w:rPr>
                <w:noProof/>
                <w:webHidden/>
              </w:rPr>
            </w:r>
            <w:r w:rsidR="00F21805">
              <w:rPr>
                <w:noProof/>
                <w:webHidden/>
              </w:rPr>
              <w:fldChar w:fldCharType="separate"/>
            </w:r>
            <w:r w:rsidR="00F2211F">
              <w:rPr>
                <w:noProof/>
                <w:webHidden/>
              </w:rPr>
              <w:t>14</w:t>
            </w:r>
            <w:r w:rsidR="00F21805">
              <w:rPr>
                <w:noProof/>
                <w:webHidden/>
              </w:rPr>
              <w:fldChar w:fldCharType="end"/>
            </w:r>
          </w:hyperlink>
        </w:p>
        <w:p w14:paraId="47F461AB" w14:textId="427AE59F"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7" w:name="_Toc117501060"/>
      <w:r w:rsidRPr="00CD0F5E">
        <w:lastRenderedPageBreak/>
        <w:t>E</w:t>
      </w:r>
      <w:r w:rsidR="006B64C3">
        <w:t>xecutive Summary</w:t>
      </w:r>
      <w:bookmarkEnd w:id="7"/>
    </w:p>
    <w:p w14:paraId="55EB2221" w14:textId="44ACBB9C" w:rsidR="005327C7" w:rsidRPr="005327C7" w:rsidRDefault="005327C7" w:rsidP="005327C7">
      <w:pPr>
        <w:rPr>
          <w:color w:val="FF0000"/>
        </w:rPr>
      </w:pPr>
      <w:bookmarkStart w:id="8" w:name="_Hlk18356790"/>
      <w:r>
        <w:rPr>
          <w:i/>
          <w:sz w:val="24"/>
        </w:rPr>
        <w:t xml:space="preserve">The Executive Summary was written by John Doe.  </w:t>
      </w:r>
      <w:r w:rsidRPr="005327C7">
        <w:rPr>
          <w:i/>
          <w:color w:val="FF0000"/>
          <w:sz w:val="24"/>
        </w:rPr>
        <w:t>(Complete this with the author of each section)</w:t>
      </w:r>
    </w:p>
    <w:bookmarkEnd w:id="8"/>
    <w:p w14:paraId="07ED5BB2" w14:textId="031930A7" w:rsidR="00CF61D0" w:rsidRPr="009952B1" w:rsidRDefault="00CF61D0" w:rsidP="00CF61D0">
      <w:pPr>
        <w:rPr>
          <w:i/>
          <w:iCs/>
          <w:color w:val="FF0000"/>
        </w:rPr>
      </w:pPr>
      <w:r w:rsidRPr="009952B1">
        <w:rPr>
          <w:i/>
          <w:iCs/>
          <w:color w:val="FF0000"/>
        </w:rPr>
        <w:t>The executive summary is a short review of the important aspects of the project.</w:t>
      </w:r>
      <w:r w:rsidR="007840BA" w:rsidRPr="009952B1">
        <w:rPr>
          <w:i/>
          <w:iCs/>
          <w:color w:val="FF0000"/>
        </w:rPr>
        <w:t xml:space="preserve">   It is very similar to the elevator pitch you are developing for your “one pager” but </w:t>
      </w:r>
      <w:r w:rsidR="004061CA" w:rsidRPr="009952B1">
        <w:rPr>
          <w:i/>
          <w:iCs/>
          <w:color w:val="FF0000"/>
        </w:rPr>
        <w:t xml:space="preserve">it </w:t>
      </w:r>
      <w:r w:rsidR="007840BA" w:rsidRPr="009952B1">
        <w:rPr>
          <w:i/>
          <w:iCs/>
          <w:color w:val="FF0000"/>
        </w:rPr>
        <w:t xml:space="preserve">is </w:t>
      </w:r>
      <w:r w:rsidR="00773054" w:rsidRPr="009952B1">
        <w:rPr>
          <w:i/>
          <w:iCs/>
          <w:color w:val="FF0000"/>
        </w:rPr>
        <w:t>slightly</w:t>
      </w:r>
      <w:r w:rsidR="007840BA" w:rsidRPr="009952B1">
        <w:rPr>
          <w:i/>
          <w:iCs/>
          <w:color w:val="FF0000"/>
        </w:rPr>
        <w:t xml:space="preserve"> longer with more detail.</w:t>
      </w:r>
      <w:r w:rsidRPr="009952B1">
        <w:rPr>
          <w:i/>
          <w:iCs/>
          <w:color w:val="FF0000"/>
        </w:rPr>
        <w:t xml:space="preserve"> </w:t>
      </w:r>
      <w:r w:rsidR="00144070" w:rsidRPr="009952B1">
        <w:rPr>
          <w:i/>
          <w:iCs/>
          <w:color w:val="FF0000"/>
        </w:rPr>
        <w:t xml:space="preserve">This section should be </w:t>
      </w:r>
      <w:r w:rsidR="00484DC5" w:rsidRPr="009952B1">
        <w:rPr>
          <w:i/>
          <w:iCs/>
          <w:color w:val="FF0000"/>
        </w:rPr>
        <w:t>about 3 paragraphs and about</w:t>
      </w:r>
      <w:r w:rsidRPr="009952B1">
        <w:rPr>
          <w:i/>
          <w:iCs/>
          <w:color w:val="FF0000"/>
        </w:rPr>
        <w:t xml:space="preserve"> ¾ of a page</w:t>
      </w:r>
      <w:r w:rsidR="00484DC5" w:rsidRPr="009952B1">
        <w:rPr>
          <w:i/>
          <w:iCs/>
          <w:color w:val="FF0000"/>
        </w:rPr>
        <w:t>.</w:t>
      </w:r>
    </w:p>
    <w:p w14:paraId="37E37163" w14:textId="25B84840" w:rsidR="00CF61D0" w:rsidRPr="009952B1" w:rsidRDefault="00A818C5" w:rsidP="00773054">
      <w:pPr>
        <w:rPr>
          <w:i/>
          <w:iCs/>
          <w:color w:val="FF0000"/>
        </w:rPr>
      </w:pPr>
      <w:r w:rsidRPr="00A818C5">
        <w:rPr>
          <w:i/>
          <w:iCs/>
          <w:color w:val="FF0000"/>
          <w:u w:val="single"/>
        </w:rPr>
        <w:t>1</w:t>
      </w:r>
      <w:r w:rsidRPr="00A818C5">
        <w:rPr>
          <w:i/>
          <w:iCs/>
          <w:color w:val="FF0000"/>
          <w:u w:val="single"/>
          <w:vertAlign w:val="superscript"/>
        </w:rPr>
        <w:t>st</w:t>
      </w:r>
      <w:r w:rsidRPr="00A818C5">
        <w:rPr>
          <w:i/>
          <w:iCs/>
          <w:color w:val="FF0000"/>
          <w:u w:val="single"/>
        </w:rPr>
        <w:t xml:space="preserve"> paragraph</w:t>
      </w:r>
      <w:r>
        <w:rPr>
          <w:i/>
          <w:iCs/>
          <w:color w:val="FF0000"/>
        </w:rPr>
        <w:t xml:space="preserve"> - </w:t>
      </w:r>
      <w:r w:rsidR="00CF61D0" w:rsidRPr="009952B1">
        <w:rPr>
          <w:i/>
          <w:iCs/>
          <w:color w:val="FF0000"/>
        </w:rPr>
        <w:t xml:space="preserve">Introduce your product - What </w:t>
      </w:r>
      <w:r w:rsidR="0078597B" w:rsidRPr="009952B1">
        <w:rPr>
          <w:i/>
          <w:iCs/>
          <w:color w:val="FF0000"/>
        </w:rPr>
        <w:t xml:space="preserve">is </w:t>
      </w:r>
      <w:r w:rsidR="00CF61D0" w:rsidRPr="009952B1">
        <w:rPr>
          <w:i/>
          <w:iCs/>
          <w:color w:val="FF0000"/>
        </w:rPr>
        <w:t>your product</w:t>
      </w:r>
      <w:r w:rsidR="00721005" w:rsidRPr="009952B1">
        <w:rPr>
          <w:i/>
          <w:iCs/>
          <w:color w:val="FF0000"/>
        </w:rPr>
        <w:t xml:space="preserve"> and </w:t>
      </w:r>
      <w:r w:rsidR="005A1D35" w:rsidRPr="009952B1">
        <w:rPr>
          <w:i/>
          <w:iCs/>
          <w:color w:val="FF0000"/>
        </w:rPr>
        <w:t>its</w:t>
      </w:r>
      <w:r w:rsidR="00721005" w:rsidRPr="009952B1">
        <w:rPr>
          <w:i/>
          <w:iCs/>
          <w:color w:val="FF0000"/>
        </w:rPr>
        <w:t xml:space="preserve"> key </w:t>
      </w:r>
      <w:r w:rsidR="008F1224">
        <w:rPr>
          <w:i/>
          <w:iCs/>
          <w:color w:val="FF0000"/>
        </w:rPr>
        <w:t>features</w:t>
      </w:r>
      <w:r w:rsidR="0078597B" w:rsidRPr="009952B1">
        <w:rPr>
          <w:i/>
          <w:iCs/>
          <w:color w:val="FF0000"/>
        </w:rPr>
        <w:t>?</w:t>
      </w:r>
      <w:r w:rsidR="00CF61D0" w:rsidRPr="009952B1">
        <w:rPr>
          <w:i/>
          <w:iCs/>
          <w:color w:val="FF0000"/>
        </w:rPr>
        <w:t xml:space="preserve"> (“Our product [is a high efficiency controller/</w:t>
      </w:r>
      <w:r w:rsidR="00F02046" w:rsidRPr="009952B1">
        <w:rPr>
          <w:i/>
          <w:iCs/>
          <w:color w:val="FF0000"/>
        </w:rPr>
        <w:t>web-based</w:t>
      </w:r>
      <w:r w:rsidR="00CF61D0" w:rsidRPr="009952B1">
        <w:rPr>
          <w:i/>
          <w:iCs/>
          <w:color w:val="FF0000"/>
        </w:rPr>
        <w:t xml:space="preserve"> application/wireless smart sensor/….] that [displays/computes/transforms/</w:t>
      </w:r>
      <w:r w:rsidR="00497C5B" w:rsidRPr="009952B1">
        <w:rPr>
          <w:i/>
          <w:iCs/>
          <w:color w:val="FF0000"/>
        </w:rPr>
        <w:t>…] [</w:t>
      </w:r>
      <w:r w:rsidR="00CF61D0" w:rsidRPr="009952B1">
        <w:rPr>
          <w:i/>
          <w:iCs/>
          <w:color w:val="FF0000"/>
        </w:rPr>
        <w:t>temperature data/DC current/] into [easy to read graphs/control signals/wireless data] while [lowering cost/improving response time/achieving high efficiency/]</w:t>
      </w:r>
      <w:r w:rsidR="00721005" w:rsidRPr="009952B1">
        <w:rPr>
          <w:i/>
          <w:iCs/>
          <w:color w:val="FF0000"/>
        </w:rPr>
        <w:t>.</w:t>
      </w:r>
    </w:p>
    <w:p w14:paraId="2B81C5DF" w14:textId="5F0E9991" w:rsidR="00CF61D0" w:rsidRPr="009952B1" w:rsidRDefault="00A818C5" w:rsidP="00773054">
      <w:pPr>
        <w:rPr>
          <w:i/>
          <w:iCs/>
          <w:color w:val="FF0000"/>
        </w:rPr>
      </w:pPr>
      <w:r w:rsidRPr="00A818C5">
        <w:rPr>
          <w:i/>
          <w:iCs/>
          <w:color w:val="FF0000"/>
          <w:u w:val="single"/>
        </w:rPr>
        <w:t>2</w:t>
      </w:r>
      <w:r w:rsidRPr="00A818C5">
        <w:rPr>
          <w:i/>
          <w:iCs/>
          <w:color w:val="FF0000"/>
          <w:u w:val="single"/>
          <w:vertAlign w:val="superscript"/>
        </w:rPr>
        <w:t>nd</w:t>
      </w:r>
      <w:r w:rsidRPr="00A818C5">
        <w:rPr>
          <w:i/>
          <w:iCs/>
          <w:color w:val="FF0000"/>
          <w:u w:val="single"/>
        </w:rPr>
        <w:t xml:space="preserve"> paragraph</w:t>
      </w:r>
      <w:r>
        <w:rPr>
          <w:i/>
          <w:iCs/>
          <w:color w:val="FF0000"/>
        </w:rPr>
        <w:t xml:space="preserve"> - </w:t>
      </w:r>
      <w:r w:rsidR="00CF61D0" w:rsidRPr="009952B1">
        <w:rPr>
          <w:i/>
          <w:iCs/>
          <w:color w:val="FF0000"/>
        </w:rPr>
        <w:t xml:space="preserve">Explain Why the sponsoring business needs the product and how it improves the current situation, (Is there a current solution – if </w:t>
      </w:r>
      <w:r w:rsidR="0088073C" w:rsidRPr="009952B1">
        <w:rPr>
          <w:i/>
          <w:iCs/>
          <w:color w:val="FF0000"/>
        </w:rPr>
        <w:t>so,</w:t>
      </w:r>
      <w:r w:rsidR="00CF61D0" w:rsidRPr="009952B1">
        <w:rPr>
          <w:i/>
          <w:iCs/>
          <w:color w:val="FF0000"/>
        </w:rPr>
        <w:t xml:space="preserve"> how will this be better?   If </w:t>
      </w:r>
      <w:r w:rsidR="0088073C" w:rsidRPr="009952B1">
        <w:rPr>
          <w:i/>
          <w:iCs/>
          <w:color w:val="FF0000"/>
        </w:rPr>
        <w:t>not,</w:t>
      </w:r>
      <w:r w:rsidR="00CF61D0" w:rsidRPr="009952B1">
        <w:rPr>
          <w:i/>
          <w:iCs/>
          <w:color w:val="FF0000"/>
        </w:rPr>
        <w:t xml:space="preserve"> what will it enable?  Some context is needed here but only enough to establish “Why?” product will benefit </w:t>
      </w:r>
      <w:r w:rsidR="00497C5B" w:rsidRPr="009952B1">
        <w:rPr>
          <w:i/>
          <w:iCs/>
          <w:color w:val="FF0000"/>
        </w:rPr>
        <w:t>the sponsor</w:t>
      </w:r>
      <w:r w:rsidR="00CF61D0" w:rsidRPr="009952B1">
        <w:rPr>
          <w:i/>
          <w:iCs/>
          <w:color w:val="FF0000"/>
        </w:rPr>
        <w:t>.)</w:t>
      </w:r>
      <w:r w:rsidR="00151ADA">
        <w:rPr>
          <w:i/>
          <w:iCs/>
          <w:color w:val="FF0000"/>
        </w:rPr>
        <w:t xml:space="preserve">  If it is an internal project, state why it is important.</w:t>
      </w:r>
      <w:r w:rsidR="00D70373">
        <w:rPr>
          <w:i/>
          <w:iCs/>
          <w:color w:val="FF0000"/>
        </w:rPr>
        <w:t xml:space="preserve">  This may be to facilitate learning, but hopefully it also has a tie to some greater good for society.</w:t>
      </w:r>
      <w:r w:rsidR="00A12D28">
        <w:rPr>
          <w:i/>
          <w:iCs/>
          <w:color w:val="FF0000"/>
        </w:rPr>
        <w:t xml:space="preserve">  </w:t>
      </w:r>
      <w:r w:rsidR="00C31A21">
        <w:rPr>
          <w:i/>
          <w:iCs/>
          <w:color w:val="FF0000"/>
        </w:rPr>
        <w:t>Find credible sources</w:t>
      </w:r>
      <w:r w:rsidR="004F3667">
        <w:rPr>
          <w:i/>
          <w:iCs/>
          <w:color w:val="FF0000"/>
        </w:rPr>
        <w:t xml:space="preserve"> and cite them in a footnote.  Don’t say “everyone knows flooding is an issue…” research and </w:t>
      </w:r>
      <w:r w:rsidR="00497C5B">
        <w:rPr>
          <w:i/>
          <w:iCs/>
          <w:color w:val="FF0000"/>
        </w:rPr>
        <w:t>say,</w:t>
      </w:r>
      <w:r w:rsidR="004F3667">
        <w:rPr>
          <w:i/>
          <w:iCs/>
          <w:color w:val="FF0000"/>
        </w:rPr>
        <w:t xml:space="preserve"> “according to &lt;insert credible reference, peer reviewed paper, </w:t>
      </w:r>
      <w:r w:rsidR="006B65A1">
        <w:rPr>
          <w:i/>
          <w:iCs/>
          <w:color w:val="FF0000"/>
        </w:rPr>
        <w:t xml:space="preserve">gov’t agency, </w:t>
      </w:r>
      <w:proofErr w:type="spellStart"/>
      <w:r w:rsidR="006B65A1">
        <w:rPr>
          <w:i/>
          <w:iCs/>
          <w:color w:val="FF0000"/>
        </w:rPr>
        <w:t>etc</w:t>
      </w:r>
      <w:proofErr w:type="spellEnd"/>
      <w:r w:rsidR="006B65A1">
        <w:rPr>
          <w:i/>
          <w:iCs/>
          <w:color w:val="FF0000"/>
        </w:rPr>
        <w:t>&gt; flooding in 2019 caused $32M in damages in</w:t>
      </w:r>
      <w:r w:rsidR="00FA7C42">
        <w:rPr>
          <w:i/>
          <w:iCs/>
          <w:color w:val="FF0000"/>
        </w:rPr>
        <w:t xml:space="preserve"> </w:t>
      </w:r>
      <w:r w:rsidR="00F02046">
        <w:rPr>
          <w:i/>
          <w:iCs/>
          <w:color w:val="FF0000"/>
        </w:rPr>
        <w:t>Acme County</w:t>
      </w:r>
      <w:r w:rsidR="00FA7C42">
        <w:rPr>
          <w:i/>
          <w:iCs/>
          <w:color w:val="FF0000"/>
        </w:rPr>
        <w:t>, our product will aid in the detection….”</w:t>
      </w:r>
    </w:p>
    <w:p w14:paraId="2C90CCDC" w14:textId="36EB1118" w:rsidR="00CF61D0" w:rsidRDefault="009A6BFA" w:rsidP="00773054">
      <w:pPr>
        <w:rPr>
          <w:i/>
          <w:iCs/>
          <w:color w:val="FF0000"/>
        </w:rPr>
      </w:pPr>
      <w:r w:rsidRPr="009A6BFA">
        <w:rPr>
          <w:i/>
          <w:iCs/>
          <w:color w:val="FF0000"/>
          <w:u w:val="single"/>
        </w:rPr>
        <w:t>3</w:t>
      </w:r>
      <w:r w:rsidRPr="009A6BFA">
        <w:rPr>
          <w:i/>
          <w:iCs/>
          <w:color w:val="FF0000"/>
          <w:u w:val="single"/>
          <w:vertAlign w:val="superscript"/>
        </w:rPr>
        <w:t>rd</w:t>
      </w:r>
      <w:r w:rsidRPr="009A6BFA">
        <w:rPr>
          <w:i/>
          <w:iCs/>
          <w:color w:val="FF0000"/>
          <w:u w:val="single"/>
        </w:rPr>
        <w:t xml:space="preserve"> Paragraph</w:t>
      </w:r>
      <w:r>
        <w:rPr>
          <w:i/>
          <w:iCs/>
          <w:color w:val="FF0000"/>
        </w:rPr>
        <w:t xml:space="preserve"> - </w:t>
      </w:r>
      <w:r w:rsidR="00CF61D0" w:rsidRPr="009952B1">
        <w:rPr>
          <w:i/>
          <w:iCs/>
          <w:color w:val="FF0000"/>
        </w:rPr>
        <w:t>Describe the process of development:  What work will you be doing (“We will be /building a prototype PCA/Writing code to display/Integrating new sensors with an Arduino/…)</w:t>
      </w:r>
      <w:r w:rsidR="00291133">
        <w:rPr>
          <w:i/>
          <w:iCs/>
          <w:color w:val="FF0000"/>
        </w:rPr>
        <w:t xml:space="preserve"> </w:t>
      </w:r>
      <w:r w:rsidR="00CF61D0" w:rsidRPr="009952B1">
        <w:rPr>
          <w:i/>
          <w:iCs/>
          <w:color w:val="FF0000"/>
        </w:rPr>
        <w:t>Who is involved, Where the project work will take place</w:t>
      </w:r>
      <w:r w:rsidR="00291133">
        <w:rPr>
          <w:i/>
          <w:iCs/>
          <w:color w:val="FF0000"/>
        </w:rPr>
        <w:t xml:space="preserve">, what you will have </w:t>
      </w:r>
      <w:r w:rsidR="00A431EE">
        <w:rPr>
          <w:i/>
          <w:iCs/>
          <w:color w:val="FF0000"/>
        </w:rPr>
        <w:t>completed</w:t>
      </w:r>
      <w:r w:rsidR="00291133">
        <w:rPr>
          <w:i/>
          <w:iCs/>
          <w:color w:val="FF0000"/>
        </w:rPr>
        <w:t xml:space="preserve"> at the end of D1 and what you will have complete at the end of D2</w:t>
      </w:r>
      <w:r w:rsidR="00D447CE">
        <w:rPr>
          <w:i/>
          <w:iCs/>
          <w:color w:val="FF0000"/>
        </w:rPr>
        <w:t xml:space="preserve"> (high-level such as “a working prototype on a breadboard will be completed by </w:t>
      </w:r>
      <w:r w:rsidR="005B198E">
        <w:rPr>
          <w:i/>
          <w:iCs/>
          <w:color w:val="FF0000"/>
        </w:rPr>
        <w:t>SDD December 3, 2020.</w:t>
      </w:r>
    </w:p>
    <w:p w14:paraId="488BFD9E" w14:textId="3A7C6419" w:rsidR="002C47A3" w:rsidRDefault="00E17DE9" w:rsidP="00773054">
      <w:pPr>
        <w:rPr>
          <w:i/>
          <w:iCs/>
          <w:color w:val="FF0000"/>
        </w:rPr>
      </w:pPr>
      <w:r>
        <w:rPr>
          <w:i/>
          <w:iCs/>
          <w:color w:val="FF0000"/>
        </w:rPr>
        <w:t>Include a table</w:t>
      </w:r>
      <w:r w:rsidR="00C8590F">
        <w:rPr>
          <w:i/>
          <w:iCs/>
          <w:color w:val="FF0000"/>
        </w:rPr>
        <w:t xml:space="preserve"> as shown.   For this and all tables you do not want to repeat the information </w:t>
      </w:r>
      <w:r w:rsidR="00497C5B">
        <w:rPr>
          <w:i/>
          <w:iCs/>
          <w:color w:val="FF0000"/>
        </w:rPr>
        <w:t>i</w:t>
      </w:r>
      <w:r w:rsidR="00A431EE">
        <w:rPr>
          <w:i/>
          <w:iCs/>
          <w:color w:val="FF0000"/>
        </w:rPr>
        <w:t>n</w:t>
      </w:r>
      <w:r w:rsidR="00C8590F">
        <w:rPr>
          <w:i/>
          <w:iCs/>
          <w:color w:val="FF0000"/>
        </w:rPr>
        <w:t xml:space="preserve"> the table – that’s what the table is for.   Rather you should introduce the table and point out anything significant.</w:t>
      </w:r>
      <w:r w:rsidR="00C3304C">
        <w:rPr>
          <w:i/>
          <w:iCs/>
          <w:color w:val="FF0000"/>
        </w:rPr>
        <w:t xml:space="preserve">  Something like “Table 1 shows the preliminary division of responsibilities among the team members.   Since the </w:t>
      </w:r>
      <w:r w:rsidR="006A18E9">
        <w:rPr>
          <w:i/>
          <w:iCs/>
          <w:color w:val="FF0000"/>
        </w:rPr>
        <w:t xml:space="preserve">User Interface for this product is quite </w:t>
      </w:r>
      <w:r w:rsidR="009A6C54">
        <w:rPr>
          <w:i/>
          <w:iCs/>
          <w:color w:val="FF0000"/>
        </w:rPr>
        <w:t>complex,</w:t>
      </w:r>
      <w:r w:rsidR="006A18E9">
        <w:rPr>
          <w:i/>
          <w:iCs/>
          <w:color w:val="FF0000"/>
        </w:rPr>
        <w:t xml:space="preserve"> we have divided it among multiple team members as listed.”</w:t>
      </w:r>
    </w:p>
    <w:tbl>
      <w:tblPr>
        <w:tblStyle w:val="TableGrid"/>
        <w:tblW w:w="0" w:type="auto"/>
        <w:tblLook w:val="04A0" w:firstRow="1" w:lastRow="0" w:firstColumn="1" w:lastColumn="0" w:noHBand="0" w:noVBand="1"/>
      </w:tblPr>
      <w:tblGrid>
        <w:gridCol w:w="1876"/>
        <w:gridCol w:w="7474"/>
      </w:tblGrid>
      <w:tr w:rsidR="000439EF" w14:paraId="106CA644" w14:textId="77777777" w:rsidTr="000439EF">
        <w:tc>
          <w:tcPr>
            <w:tcW w:w="1908" w:type="dxa"/>
          </w:tcPr>
          <w:p w14:paraId="32E6237A" w14:textId="100F4C1E" w:rsidR="000439EF" w:rsidRPr="00B74B8A" w:rsidRDefault="000439EF" w:rsidP="00773054">
            <w:r w:rsidRPr="00B74B8A">
              <w:t>Team Member</w:t>
            </w:r>
          </w:p>
        </w:tc>
        <w:tc>
          <w:tcPr>
            <w:tcW w:w="7668" w:type="dxa"/>
          </w:tcPr>
          <w:p w14:paraId="41EBDC3B" w14:textId="7A3E9BD0" w:rsidR="000439EF" w:rsidRPr="00B74B8A" w:rsidRDefault="000439EF" w:rsidP="00773054">
            <w:r w:rsidRPr="00B74B8A">
              <w:t>Subsystem</w:t>
            </w:r>
          </w:p>
        </w:tc>
      </w:tr>
      <w:tr w:rsidR="000439EF" w14:paraId="77A2964C" w14:textId="77777777" w:rsidTr="000439EF">
        <w:tc>
          <w:tcPr>
            <w:tcW w:w="1908" w:type="dxa"/>
          </w:tcPr>
          <w:p w14:paraId="33334895" w14:textId="507E86D8" w:rsidR="000439EF" w:rsidRDefault="00DD62A4" w:rsidP="00773054">
            <w:pPr>
              <w:rPr>
                <w:i/>
                <w:iCs/>
                <w:color w:val="FF0000"/>
              </w:rPr>
            </w:pPr>
            <w:r>
              <w:rPr>
                <w:i/>
                <w:iCs/>
                <w:color w:val="FF0000"/>
              </w:rPr>
              <w:t>Violet Parr</w:t>
            </w:r>
          </w:p>
        </w:tc>
        <w:tc>
          <w:tcPr>
            <w:tcW w:w="7668" w:type="dxa"/>
          </w:tcPr>
          <w:p w14:paraId="517459B7" w14:textId="7E547C4E" w:rsidR="000439EF" w:rsidRDefault="00E93B61" w:rsidP="00773054">
            <w:pPr>
              <w:rPr>
                <w:i/>
                <w:iCs/>
                <w:color w:val="FF0000"/>
              </w:rPr>
            </w:pPr>
            <w:r>
              <w:rPr>
                <w:i/>
                <w:iCs/>
                <w:color w:val="FF0000"/>
              </w:rPr>
              <w:t>User Interface</w:t>
            </w:r>
            <w:r w:rsidR="00F6704F">
              <w:rPr>
                <w:i/>
                <w:iCs/>
                <w:color w:val="FF0000"/>
              </w:rPr>
              <w:t>:  Touchscreen and Display</w:t>
            </w:r>
          </w:p>
        </w:tc>
      </w:tr>
      <w:tr w:rsidR="000439EF" w14:paraId="3552367D" w14:textId="77777777" w:rsidTr="000439EF">
        <w:tc>
          <w:tcPr>
            <w:tcW w:w="1908" w:type="dxa"/>
          </w:tcPr>
          <w:p w14:paraId="336CD320" w14:textId="432C7101" w:rsidR="000439EF" w:rsidRDefault="00174CE9" w:rsidP="00773054">
            <w:pPr>
              <w:rPr>
                <w:i/>
                <w:iCs/>
                <w:color w:val="FF0000"/>
              </w:rPr>
            </w:pPr>
            <w:r>
              <w:rPr>
                <w:i/>
                <w:iCs/>
                <w:color w:val="FF0000"/>
              </w:rPr>
              <w:t>Bob Parr</w:t>
            </w:r>
          </w:p>
        </w:tc>
        <w:tc>
          <w:tcPr>
            <w:tcW w:w="7668" w:type="dxa"/>
          </w:tcPr>
          <w:p w14:paraId="70EC53A8" w14:textId="651A9F56" w:rsidR="000439EF" w:rsidRDefault="00174CE9" w:rsidP="00773054">
            <w:pPr>
              <w:rPr>
                <w:i/>
                <w:iCs/>
                <w:color w:val="FF0000"/>
              </w:rPr>
            </w:pPr>
            <w:r>
              <w:rPr>
                <w:i/>
                <w:iCs/>
                <w:color w:val="FF0000"/>
              </w:rPr>
              <w:t>Wireless Communications</w:t>
            </w:r>
          </w:p>
        </w:tc>
      </w:tr>
      <w:tr w:rsidR="00427245" w14:paraId="2F40340E" w14:textId="77777777" w:rsidTr="000439EF">
        <w:tc>
          <w:tcPr>
            <w:tcW w:w="1908" w:type="dxa"/>
            <w:vMerge w:val="restart"/>
          </w:tcPr>
          <w:p w14:paraId="2E0126F6" w14:textId="77EC07EF" w:rsidR="00427245" w:rsidRDefault="00427245" w:rsidP="00773054">
            <w:pPr>
              <w:rPr>
                <w:i/>
                <w:iCs/>
                <w:color w:val="FF0000"/>
              </w:rPr>
            </w:pPr>
            <w:r>
              <w:rPr>
                <w:i/>
                <w:iCs/>
                <w:color w:val="FF0000"/>
              </w:rPr>
              <w:t>Dashiell Parr</w:t>
            </w:r>
          </w:p>
        </w:tc>
        <w:tc>
          <w:tcPr>
            <w:tcW w:w="7668" w:type="dxa"/>
          </w:tcPr>
          <w:p w14:paraId="7D408521" w14:textId="29898BA1" w:rsidR="00427245" w:rsidRDefault="00427245" w:rsidP="00773054">
            <w:pPr>
              <w:rPr>
                <w:i/>
                <w:iCs/>
                <w:color w:val="FF0000"/>
              </w:rPr>
            </w:pPr>
            <w:r>
              <w:rPr>
                <w:i/>
                <w:iCs/>
                <w:color w:val="FF0000"/>
              </w:rPr>
              <w:t>Ambient Sensors: Temperature and Angle</w:t>
            </w:r>
          </w:p>
        </w:tc>
      </w:tr>
      <w:tr w:rsidR="00427245" w14:paraId="785EF47C" w14:textId="77777777" w:rsidTr="000439EF">
        <w:tc>
          <w:tcPr>
            <w:tcW w:w="1908" w:type="dxa"/>
            <w:vMerge/>
          </w:tcPr>
          <w:p w14:paraId="4D19DAAC" w14:textId="77777777" w:rsidR="00427245" w:rsidRDefault="00427245" w:rsidP="00773054">
            <w:pPr>
              <w:rPr>
                <w:i/>
                <w:iCs/>
                <w:color w:val="FF0000"/>
              </w:rPr>
            </w:pPr>
          </w:p>
        </w:tc>
        <w:tc>
          <w:tcPr>
            <w:tcW w:w="7668" w:type="dxa"/>
          </w:tcPr>
          <w:p w14:paraId="73E6CD4D" w14:textId="4A391043" w:rsidR="00427245" w:rsidRDefault="00427245" w:rsidP="00773054">
            <w:pPr>
              <w:rPr>
                <w:i/>
                <w:iCs/>
                <w:color w:val="FF0000"/>
              </w:rPr>
            </w:pPr>
            <w:r>
              <w:rPr>
                <w:i/>
                <w:iCs/>
                <w:color w:val="FF0000"/>
              </w:rPr>
              <w:t>Power: Battery, Charging, Power Budget</w:t>
            </w:r>
          </w:p>
        </w:tc>
      </w:tr>
      <w:tr w:rsidR="000439EF" w14:paraId="0C765594" w14:textId="77777777" w:rsidTr="000439EF">
        <w:tc>
          <w:tcPr>
            <w:tcW w:w="1908" w:type="dxa"/>
          </w:tcPr>
          <w:p w14:paraId="6DD64071" w14:textId="2B40BBF4" w:rsidR="000439EF" w:rsidRDefault="00427245" w:rsidP="00773054">
            <w:pPr>
              <w:rPr>
                <w:i/>
                <w:iCs/>
                <w:color w:val="FF0000"/>
              </w:rPr>
            </w:pPr>
            <w:r>
              <w:rPr>
                <w:i/>
                <w:iCs/>
                <w:color w:val="FF0000"/>
              </w:rPr>
              <w:t>Helen Parr</w:t>
            </w:r>
          </w:p>
        </w:tc>
        <w:tc>
          <w:tcPr>
            <w:tcW w:w="7668" w:type="dxa"/>
          </w:tcPr>
          <w:p w14:paraId="4F731195" w14:textId="137DEDCE" w:rsidR="000439EF" w:rsidRDefault="0093446E" w:rsidP="0093446E">
            <w:pPr>
              <w:keepNext/>
              <w:rPr>
                <w:i/>
                <w:iCs/>
                <w:color w:val="FF0000"/>
              </w:rPr>
            </w:pPr>
            <w:r>
              <w:rPr>
                <w:i/>
                <w:iCs/>
                <w:color w:val="FF0000"/>
              </w:rPr>
              <w:t>Remote Management Application (Web based)</w:t>
            </w:r>
          </w:p>
        </w:tc>
      </w:tr>
    </w:tbl>
    <w:p w14:paraId="2E0D0B67" w14:textId="03C39754" w:rsidR="00195F1C" w:rsidRPr="009952B1" w:rsidRDefault="0093446E" w:rsidP="0093446E">
      <w:pPr>
        <w:pStyle w:val="Caption"/>
        <w:jc w:val="center"/>
        <w:rPr>
          <w:i w:val="0"/>
          <w:iCs w:val="0"/>
          <w:color w:val="FF0000"/>
        </w:rPr>
      </w:pPr>
      <w:r>
        <w:t xml:space="preserve">Table </w:t>
      </w:r>
      <w:fldSimple w:instr=" SEQ Table \* ARABIC ">
        <w:r w:rsidR="00F2211F">
          <w:rPr>
            <w:noProof/>
          </w:rPr>
          <w:t>1</w:t>
        </w:r>
      </w:fldSimple>
      <w:r>
        <w:t xml:space="preserve"> Preliminary Subsystem Responsibilities</w:t>
      </w:r>
    </w:p>
    <w:p w14:paraId="3C1FB6F0" w14:textId="3419F340" w:rsidR="00AF126C" w:rsidRDefault="00CF61D0" w:rsidP="00CF61D0">
      <w:pPr>
        <w:rPr>
          <w:i/>
          <w:iCs/>
          <w:color w:val="FF0000"/>
        </w:rPr>
      </w:pPr>
      <w:r w:rsidRPr="009952B1">
        <w:rPr>
          <w:i/>
          <w:iCs/>
          <w:color w:val="FF0000"/>
        </w:rPr>
        <w:t>After a quick read</w:t>
      </w:r>
      <w:r w:rsidR="009A6C54">
        <w:rPr>
          <w:i/>
          <w:iCs/>
          <w:color w:val="FF0000"/>
        </w:rPr>
        <w:t xml:space="preserve"> through</w:t>
      </w:r>
      <w:r w:rsidRPr="009952B1">
        <w:rPr>
          <w:i/>
          <w:iCs/>
          <w:color w:val="FF0000"/>
        </w:rPr>
        <w:t xml:space="preserve">, a person should feel familiar with your project, and </w:t>
      </w:r>
      <w:r w:rsidR="0006709F" w:rsidRPr="009952B1">
        <w:rPr>
          <w:i/>
          <w:iCs/>
          <w:color w:val="FF0000"/>
        </w:rPr>
        <w:t>understand</w:t>
      </w:r>
      <w:r w:rsidRPr="009952B1">
        <w:rPr>
          <w:i/>
          <w:iCs/>
          <w:color w:val="FF0000"/>
        </w:rPr>
        <w:t xml:space="preserve"> the team and the </w:t>
      </w:r>
      <w:r w:rsidR="008D25C2" w:rsidRPr="009952B1">
        <w:rPr>
          <w:i/>
          <w:iCs/>
          <w:color w:val="FF0000"/>
        </w:rPr>
        <w:t>high-level</w:t>
      </w:r>
      <w:r w:rsidRPr="009952B1">
        <w:rPr>
          <w:i/>
          <w:iCs/>
          <w:color w:val="FF0000"/>
        </w:rPr>
        <w:t xml:space="preserve"> tasks that you will perform.  The rest of the document will provide more details on the topics introduced in the summary. In </w:t>
      </w:r>
      <w:r w:rsidR="0088073C" w:rsidRPr="009952B1">
        <w:rPr>
          <w:i/>
          <w:iCs/>
          <w:color w:val="FF0000"/>
        </w:rPr>
        <w:t>fact,</w:t>
      </w:r>
      <w:r w:rsidRPr="009952B1">
        <w:rPr>
          <w:i/>
          <w:iCs/>
          <w:color w:val="FF0000"/>
        </w:rPr>
        <w:t xml:space="preserve"> many people find it easiest to write the summary last by pulling key items from the following sections.</w:t>
      </w:r>
    </w:p>
    <w:p w14:paraId="7BA2703A" w14:textId="48FCC3F6" w:rsidR="00F1397A" w:rsidRPr="009952B1" w:rsidRDefault="00F1397A" w:rsidP="00CF61D0">
      <w:pPr>
        <w:rPr>
          <w:i/>
          <w:iCs/>
          <w:color w:val="FF0000"/>
        </w:rPr>
      </w:pPr>
      <w:r w:rsidRPr="00487288">
        <w:rPr>
          <w:b/>
          <w:bCs/>
          <w:i/>
          <w:iCs/>
          <w:color w:val="FF0000"/>
          <w:u w:val="single"/>
        </w:rPr>
        <w:t>Executive summary max 300 words</w:t>
      </w:r>
      <w:r>
        <w:rPr>
          <w:i/>
          <w:iCs/>
          <w:color w:val="FF0000"/>
        </w:rPr>
        <w:t>.</w:t>
      </w:r>
    </w:p>
    <w:p w14:paraId="5601225E" w14:textId="369F1A80" w:rsidR="00E30175" w:rsidRDefault="00E30175" w:rsidP="00D455B3">
      <w:pPr>
        <w:pStyle w:val="Heading1"/>
        <w:numPr>
          <w:ilvl w:val="0"/>
          <w:numId w:val="1"/>
        </w:numPr>
      </w:pPr>
      <w:bookmarkStart w:id="9" w:name="_Toc117501061"/>
      <w:bookmarkStart w:id="10" w:name="_Hlk97547012"/>
      <w:r>
        <w:lastRenderedPageBreak/>
        <w:t>Top Level Block Diagram</w:t>
      </w:r>
      <w:bookmarkEnd w:id="9"/>
    </w:p>
    <w:p w14:paraId="784F6480" w14:textId="77777777" w:rsidR="00F25A74" w:rsidRDefault="00F25A74" w:rsidP="00F25A74">
      <w:pPr>
        <w:rPr>
          <w:i/>
          <w:color w:val="FF0000"/>
          <w:sz w:val="24"/>
        </w:rPr>
      </w:pPr>
      <w:r w:rsidRPr="00F25A74">
        <w:rPr>
          <w:i/>
          <w:sz w:val="24"/>
        </w:rPr>
        <w:t xml:space="preserve">The top-level block diagram was drawn by John Doe.  </w:t>
      </w:r>
      <w:r w:rsidRPr="00F25A74">
        <w:rPr>
          <w:i/>
          <w:color w:val="FF0000"/>
          <w:sz w:val="24"/>
        </w:rPr>
        <w:t>(Complete this with the author of each section)</w:t>
      </w:r>
    </w:p>
    <w:p w14:paraId="435B8229" w14:textId="77777777" w:rsidR="00676736" w:rsidRDefault="00676736" w:rsidP="00676736">
      <w:pPr>
        <w:rPr>
          <w:i/>
          <w:iCs/>
          <w:color w:val="FF0000"/>
        </w:rPr>
      </w:pPr>
      <w:r w:rsidRPr="00127CE1">
        <w:rPr>
          <w:color w:val="000000" w:themeColor="text1"/>
        </w:rPr>
        <w:t>The top-level diagram of our system is shown in Figure 1.</w:t>
      </w:r>
      <w:r>
        <w:rPr>
          <w:color w:val="000000" w:themeColor="text1"/>
        </w:rPr>
        <w:t xml:space="preserve">   </w:t>
      </w:r>
      <w:r w:rsidRPr="000F3AC4">
        <w:rPr>
          <w:i/>
          <w:iCs/>
          <w:color w:val="FF0000"/>
        </w:rPr>
        <w:t>Add a few sentences as if you were showing this figure to someone for the first time.   What is interesting about the division of items, inputs, outputs, etc.   Wording does not have to be detailed (that’s what the diagram is for) but introductory.</w:t>
      </w:r>
    </w:p>
    <w:p w14:paraId="289D379D" w14:textId="7168D880" w:rsidR="00676736" w:rsidRDefault="00547F2B" w:rsidP="00676736">
      <w:pPr>
        <w:keepNext/>
        <w:jc w:val="center"/>
      </w:pPr>
      <w:r>
        <w:rPr>
          <w:rFonts w:ascii="Calibri" w:eastAsia="Calibri" w:hAnsi="Calibri"/>
          <w:noProof/>
        </w:rPr>
        <w:drawing>
          <wp:inline distT="0" distB="0" distL="0" distR="0" wp14:anchorId="169A1BE9" wp14:editId="312D6DDF">
            <wp:extent cx="5624338"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155" cy="3375965"/>
                    </a:xfrm>
                    <a:prstGeom prst="rect">
                      <a:avLst/>
                    </a:prstGeom>
                    <a:noFill/>
                  </pic:spPr>
                </pic:pic>
              </a:graphicData>
            </a:graphic>
          </wp:inline>
        </w:drawing>
      </w:r>
    </w:p>
    <w:p w14:paraId="326B37E9" w14:textId="3368D073" w:rsidR="00676736" w:rsidRDefault="00676736" w:rsidP="00676736">
      <w:pPr>
        <w:pStyle w:val="Caption"/>
        <w:jc w:val="center"/>
      </w:pPr>
      <w:r>
        <w:t xml:space="preserve">Figure </w:t>
      </w:r>
      <w:fldSimple w:instr=" SEQ Figure \* ARABIC ">
        <w:r w:rsidR="00F2211F">
          <w:rPr>
            <w:noProof/>
          </w:rPr>
          <w:t>1</w:t>
        </w:r>
      </w:fldSimple>
      <w:r>
        <w:t>: Top-Level Block Diagram</w:t>
      </w:r>
    </w:p>
    <w:p w14:paraId="70E15AAC" w14:textId="2310FF96" w:rsidR="000F76FD" w:rsidRDefault="00676736" w:rsidP="00676736">
      <w:pPr>
        <w:rPr>
          <w:i/>
          <w:iCs/>
          <w:color w:val="FF0000"/>
        </w:rPr>
      </w:pPr>
      <w:r w:rsidRPr="00D77612">
        <w:rPr>
          <w:i/>
          <w:iCs/>
          <w:color w:val="FF0000"/>
        </w:rPr>
        <w:t xml:space="preserve">Critical for your top-level diagram </w:t>
      </w:r>
      <w:r w:rsidRPr="00382126">
        <w:rPr>
          <w:i/>
          <w:iCs/>
          <w:color w:val="FF0000"/>
          <w:highlight w:val="yellow"/>
        </w:rPr>
        <w:t>– list the inputs and the outputs</w:t>
      </w:r>
      <w:r w:rsidRPr="00D77612">
        <w:rPr>
          <w:i/>
          <w:iCs/>
          <w:color w:val="FF0000"/>
        </w:rPr>
        <w:t xml:space="preserve">.   </w:t>
      </w:r>
      <w:r>
        <w:rPr>
          <w:i/>
          <w:iCs/>
          <w:color w:val="FF0000"/>
        </w:rPr>
        <w:t xml:space="preserve">The figure above is generic and abstract – you will have items such as “ambient light” as inputs and “HTML data” as outputs.  </w:t>
      </w:r>
      <w:r w:rsidR="00A431EE" w:rsidRPr="00D77612">
        <w:rPr>
          <w:i/>
          <w:iCs/>
          <w:color w:val="FF0000"/>
        </w:rPr>
        <w:t>If possible</w:t>
      </w:r>
      <w:r w:rsidRPr="00D77612">
        <w:rPr>
          <w:i/>
          <w:iCs/>
          <w:color w:val="FF0000"/>
        </w:rPr>
        <w:t>, put the inputs on the left and the outputs on the right.   Understanding the inputs and outputs are key to starting the design.   Then you will consider how to partition the functions required into subsystems such as: battery and power,</w:t>
      </w:r>
      <w:r w:rsidR="0074241B">
        <w:rPr>
          <w:i/>
          <w:iCs/>
          <w:color w:val="FF0000"/>
        </w:rPr>
        <w:t xml:space="preserve"> microprocessor</w:t>
      </w:r>
      <w:r w:rsidR="002B22B1">
        <w:rPr>
          <w:i/>
          <w:iCs/>
          <w:color w:val="FF0000"/>
        </w:rPr>
        <w:t>,</w:t>
      </w:r>
      <w:r w:rsidRPr="00D77612">
        <w:rPr>
          <w:i/>
          <w:iCs/>
          <w:color w:val="FF0000"/>
        </w:rPr>
        <w:t xml:space="preserve"> computer vision, analog filtering, etc.   </w:t>
      </w:r>
    </w:p>
    <w:p w14:paraId="564CB01F" w14:textId="10607F5C" w:rsidR="00676736" w:rsidRPr="00D77612" w:rsidRDefault="00676736" w:rsidP="00676736">
      <w:pPr>
        <w:rPr>
          <w:i/>
          <w:iCs/>
          <w:color w:val="FF0000"/>
        </w:rPr>
      </w:pPr>
      <w:r w:rsidRPr="00D77612">
        <w:rPr>
          <w:i/>
          <w:iCs/>
          <w:color w:val="FF0000"/>
        </w:rPr>
        <w:t>At this point</w:t>
      </w:r>
      <w:r w:rsidR="000F76FD">
        <w:rPr>
          <w:i/>
          <w:iCs/>
          <w:color w:val="FF0000"/>
        </w:rPr>
        <w:t>,</w:t>
      </w:r>
      <w:r w:rsidRPr="00D77612">
        <w:rPr>
          <w:i/>
          <w:iCs/>
          <w:color w:val="FF0000"/>
        </w:rPr>
        <w:t xml:space="preserve"> avoid jumping to solutions, for example you are trying to decide what the key inputs and requirements are (processing power, power consumption, network capabilities, etc.) so that you can </w:t>
      </w:r>
      <w:r>
        <w:rPr>
          <w:i/>
          <w:iCs/>
          <w:color w:val="FF0000"/>
        </w:rPr>
        <w:t xml:space="preserve">then </w:t>
      </w:r>
      <w:r w:rsidRPr="00D77612">
        <w:rPr>
          <w:i/>
          <w:iCs/>
          <w:color w:val="FF0000"/>
        </w:rPr>
        <w:t>decide what microcontroller (if any) to use.  To put it another way, “Raspberry Pi 4b” is not a subsystem it’s an implementation choice – “navigation”, “computer vision” etc. might be</w:t>
      </w:r>
      <w:r>
        <w:rPr>
          <w:i/>
          <w:iCs/>
          <w:color w:val="FF0000"/>
        </w:rPr>
        <w:t xml:space="preserve"> applicable subsystems</w:t>
      </w:r>
      <w:r w:rsidRPr="00D77612">
        <w:rPr>
          <w:i/>
          <w:iCs/>
          <w:color w:val="FF0000"/>
        </w:rPr>
        <w:t>.</w:t>
      </w:r>
    </w:p>
    <w:p w14:paraId="7851688D" w14:textId="77777777" w:rsidR="00391E78" w:rsidRDefault="00391E78">
      <w:pPr>
        <w:rPr>
          <w:rFonts w:asciiTheme="majorHAnsi" w:eastAsiaTheme="majorEastAsia" w:hAnsiTheme="majorHAnsi" w:cstheme="majorBidi"/>
          <w:color w:val="365F91" w:themeColor="accent1" w:themeShade="BF"/>
          <w:sz w:val="32"/>
          <w:szCs w:val="32"/>
        </w:rPr>
      </w:pPr>
      <w:bookmarkStart w:id="11" w:name="_Toc117501062"/>
      <w:bookmarkEnd w:id="10"/>
      <w:r>
        <w:br w:type="page"/>
      </w:r>
    </w:p>
    <w:p w14:paraId="4B5F0A00" w14:textId="4818BE82" w:rsidR="0006709F" w:rsidRDefault="000915D6" w:rsidP="00D455B3">
      <w:pPr>
        <w:pStyle w:val="Heading1"/>
        <w:numPr>
          <w:ilvl w:val="0"/>
          <w:numId w:val="1"/>
        </w:numPr>
      </w:pPr>
      <w:r>
        <w:lastRenderedPageBreak/>
        <w:t>Product Features</w:t>
      </w:r>
      <w:bookmarkEnd w:id="11"/>
    </w:p>
    <w:p w14:paraId="28CE6224" w14:textId="590D55BB" w:rsidR="00A9152E" w:rsidRDefault="00A9152E" w:rsidP="00A9152E">
      <w:pPr>
        <w:rPr>
          <w:i/>
          <w:iCs/>
          <w:color w:val="FF0000"/>
        </w:rPr>
      </w:pPr>
      <w:r w:rsidRPr="002F0B72">
        <w:rPr>
          <w:i/>
          <w:iCs/>
          <w:color w:val="FF0000"/>
        </w:rPr>
        <w:t xml:space="preserve">This section describes the scope and </w:t>
      </w:r>
      <w:r w:rsidR="00232C69">
        <w:rPr>
          <w:i/>
          <w:iCs/>
          <w:color w:val="FF0000"/>
        </w:rPr>
        <w:t>features</w:t>
      </w:r>
      <w:r w:rsidRPr="002F0B72">
        <w:rPr>
          <w:i/>
          <w:iCs/>
          <w:color w:val="FF0000"/>
        </w:rPr>
        <w:t xml:space="preserve"> of the </w:t>
      </w:r>
      <w:r w:rsidRPr="002F0B72">
        <w:rPr>
          <w:i/>
          <w:iCs/>
          <w:color w:val="FF0000"/>
          <w:u w:val="single"/>
        </w:rPr>
        <w:t>product</w:t>
      </w:r>
      <w:r w:rsidRPr="002F0B72">
        <w:rPr>
          <w:i/>
          <w:iCs/>
          <w:color w:val="FF0000"/>
        </w:rPr>
        <w:t xml:space="preserve"> created by the </w:t>
      </w:r>
      <w:r w:rsidRPr="002F0B72">
        <w:rPr>
          <w:i/>
          <w:iCs/>
          <w:color w:val="FF0000"/>
          <w:u w:val="single"/>
        </w:rPr>
        <w:t>project</w:t>
      </w:r>
      <w:r w:rsidRPr="002F0B72">
        <w:rPr>
          <w:i/>
          <w:iCs/>
          <w:color w:val="FF0000"/>
        </w:rPr>
        <w:t>.  It is what the project will PRODUCE.</w:t>
      </w:r>
    </w:p>
    <w:p w14:paraId="1097DA6B" w14:textId="7B4999C2" w:rsidR="00A9152E" w:rsidRPr="002F0B72" w:rsidRDefault="0001302B" w:rsidP="0073135D">
      <w:pPr>
        <w:spacing w:after="0"/>
        <w:rPr>
          <w:i/>
          <w:iCs/>
          <w:color w:val="FF0000"/>
        </w:rPr>
      </w:pPr>
      <w:r>
        <w:rPr>
          <w:i/>
          <w:iCs/>
          <w:color w:val="FF0000"/>
        </w:rPr>
        <w:t>The key objective of th</w:t>
      </w:r>
      <w:r w:rsidR="000F3AC4">
        <w:rPr>
          <w:i/>
          <w:iCs/>
          <w:color w:val="FF0000"/>
        </w:rPr>
        <w:t>e next</w:t>
      </w:r>
      <w:r w:rsidR="00A9152E" w:rsidRPr="002F0B72">
        <w:rPr>
          <w:i/>
          <w:iCs/>
          <w:color w:val="FF0000"/>
        </w:rPr>
        <w:t xml:space="preserve"> section </w:t>
      </w:r>
      <w:r>
        <w:rPr>
          <w:i/>
          <w:iCs/>
          <w:color w:val="FF0000"/>
        </w:rPr>
        <w:t>is to:</w:t>
      </w:r>
      <w:r w:rsidR="00A9152E" w:rsidRPr="002F0B72">
        <w:rPr>
          <w:i/>
          <w:iCs/>
          <w:color w:val="FF0000"/>
        </w:rPr>
        <w:t xml:space="preserve"> </w:t>
      </w:r>
    </w:p>
    <w:p w14:paraId="2CA2FE75" w14:textId="1F3FA11E" w:rsidR="00A9152E" w:rsidRPr="002F0B72" w:rsidRDefault="00A9152E" w:rsidP="0073135D">
      <w:pPr>
        <w:spacing w:after="0"/>
        <w:rPr>
          <w:i/>
          <w:iCs/>
          <w:color w:val="FF0000"/>
        </w:rPr>
      </w:pPr>
      <w:r w:rsidRPr="002F0B72">
        <w:rPr>
          <w:i/>
          <w:iCs/>
          <w:color w:val="FF0000"/>
        </w:rPr>
        <w:t>•</w:t>
      </w:r>
      <w:r w:rsidRPr="002F0B72">
        <w:rPr>
          <w:i/>
          <w:iCs/>
          <w:color w:val="FF0000"/>
        </w:rPr>
        <w:tab/>
      </w:r>
      <w:r w:rsidR="0001302B">
        <w:rPr>
          <w:i/>
          <w:iCs/>
          <w:color w:val="FF0000"/>
        </w:rPr>
        <w:t xml:space="preserve">list </w:t>
      </w:r>
      <w:r w:rsidR="00A431EE">
        <w:rPr>
          <w:i/>
          <w:iCs/>
          <w:color w:val="FF0000"/>
        </w:rPr>
        <w:t>all</w:t>
      </w:r>
      <w:r w:rsidR="0001302B">
        <w:rPr>
          <w:i/>
          <w:iCs/>
          <w:color w:val="FF0000"/>
        </w:rPr>
        <w:t xml:space="preserve"> the </w:t>
      </w:r>
      <w:r w:rsidRPr="002F0B72">
        <w:rPr>
          <w:i/>
          <w:iCs/>
          <w:color w:val="FF0000"/>
        </w:rPr>
        <w:t xml:space="preserve">key </w:t>
      </w:r>
      <w:r w:rsidR="0001302B">
        <w:rPr>
          <w:i/>
          <w:iCs/>
          <w:color w:val="FF0000"/>
        </w:rPr>
        <w:t>features</w:t>
      </w:r>
      <w:r w:rsidRPr="002F0B72">
        <w:rPr>
          <w:i/>
          <w:iCs/>
          <w:color w:val="FF0000"/>
        </w:rPr>
        <w:t xml:space="preserve"> of the product</w:t>
      </w:r>
      <w:r w:rsidR="0001302B">
        <w:rPr>
          <w:i/>
          <w:iCs/>
          <w:color w:val="FF0000"/>
        </w:rPr>
        <w:t xml:space="preserve"> “What does it do?”</w:t>
      </w:r>
      <w:r w:rsidRPr="002F0B72">
        <w:rPr>
          <w:i/>
          <w:iCs/>
          <w:color w:val="FF0000"/>
        </w:rPr>
        <w:t xml:space="preserve"> </w:t>
      </w:r>
      <w:r w:rsidR="00F50718">
        <w:rPr>
          <w:i/>
          <w:iCs/>
          <w:color w:val="FF0000"/>
        </w:rPr>
        <w:t>and who will do them</w:t>
      </w:r>
      <w:r w:rsidR="004D76A7">
        <w:rPr>
          <w:i/>
          <w:iCs/>
          <w:color w:val="FF0000"/>
        </w:rPr>
        <w:t xml:space="preserve">.  </w:t>
      </w:r>
      <w:r w:rsidR="008739BB">
        <w:rPr>
          <w:i/>
          <w:iCs/>
          <w:color w:val="FF0000"/>
        </w:rPr>
        <w:t>Be sure you have covered all the re</w:t>
      </w:r>
      <w:r w:rsidR="00A82036">
        <w:rPr>
          <w:i/>
          <w:iCs/>
          <w:color w:val="FF0000"/>
        </w:rPr>
        <w:t>quirements from the PRD.</w:t>
      </w:r>
    </w:p>
    <w:p w14:paraId="0408A234" w14:textId="67B48B4C" w:rsidR="00A9152E" w:rsidRPr="002F0B72" w:rsidRDefault="00A9152E" w:rsidP="0073135D">
      <w:pPr>
        <w:spacing w:after="0"/>
        <w:rPr>
          <w:i/>
          <w:iCs/>
          <w:color w:val="FF0000"/>
        </w:rPr>
      </w:pPr>
      <w:r w:rsidRPr="002F0B72">
        <w:rPr>
          <w:i/>
          <w:iCs/>
          <w:color w:val="FF0000"/>
        </w:rPr>
        <w:t>•</w:t>
      </w:r>
      <w:r w:rsidRPr="002F0B72">
        <w:rPr>
          <w:i/>
          <w:iCs/>
          <w:color w:val="FF0000"/>
        </w:rPr>
        <w:tab/>
      </w:r>
      <w:r w:rsidR="00EA310F">
        <w:rPr>
          <w:i/>
          <w:iCs/>
          <w:color w:val="FF0000"/>
        </w:rPr>
        <w:t xml:space="preserve">summarize the parameters for each </w:t>
      </w:r>
      <w:r w:rsidRPr="002F0B72">
        <w:rPr>
          <w:i/>
          <w:iCs/>
          <w:color w:val="FF0000"/>
        </w:rPr>
        <w:t>feature</w:t>
      </w:r>
      <w:r w:rsidR="00931085">
        <w:rPr>
          <w:i/>
          <w:iCs/>
          <w:color w:val="FF0000"/>
        </w:rPr>
        <w:t xml:space="preserve"> – think min, max, frequency, accuracy, range, etc.</w:t>
      </w:r>
    </w:p>
    <w:p w14:paraId="5A43543E" w14:textId="7AE9879D" w:rsidR="00A9152E" w:rsidRPr="002F0B72" w:rsidRDefault="00A9152E" w:rsidP="00A9152E">
      <w:pPr>
        <w:rPr>
          <w:i/>
          <w:iCs/>
          <w:color w:val="FF0000"/>
        </w:rPr>
      </w:pPr>
      <w:r w:rsidRPr="002F0B72">
        <w:rPr>
          <w:i/>
          <w:iCs/>
          <w:color w:val="FF0000"/>
        </w:rPr>
        <w:t>•</w:t>
      </w:r>
      <w:r w:rsidRPr="002F0B72">
        <w:rPr>
          <w:i/>
          <w:iCs/>
          <w:color w:val="FF0000"/>
        </w:rPr>
        <w:tab/>
      </w:r>
      <w:r w:rsidR="00102CC3">
        <w:rPr>
          <w:i/>
          <w:iCs/>
          <w:color w:val="FF0000"/>
        </w:rPr>
        <w:t xml:space="preserve">briefly elaborate on </w:t>
      </w:r>
      <w:r w:rsidRPr="002F0B72">
        <w:rPr>
          <w:i/>
          <w:iCs/>
          <w:color w:val="FF0000"/>
        </w:rPr>
        <w:t>the relationship between the product and the business need it addresses.</w:t>
      </w:r>
      <w:r w:rsidR="00F50718">
        <w:rPr>
          <w:i/>
          <w:iCs/>
          <w:color w:val="FF0000"/>
        </w:rPr>
        <w:t xml:space="preserve">  “Why does the sponsor want this feature?   What benefit does it provide?”</w:t>
      </w:r>
      <w:r w:rsidRPr="002F0B72">
        <w:rPr>
          <w:i/>
          <w:iCs/>
          <w:color w:val="FF0000"/>
        </w:rPr>
        <w:t xml:space="preserve">  </w:t>
      </w:r>
    </w:p>
    <w:p w14:paraId="1A567213" w14:textId="64D19544" w:rsidR="00310C5E" w:rsidRDefault="00A9152E" w:rsidP="00A9152E">
      <w:pPr>
        <w:rPr>
          <w:i/>
          <w:iCs/>
          <w:color w:val="FF0000"/>
        </w:rPr>
      </w:pPr>
      <w:r w:rsidRPr="002F0B72">
        <w:rPr>
          <w:i/>
          <w:iCs/>
          <w:color w:val="FF0000"/>
        </w:rPr>
        <w:t xml:space="preserve">The product </w:t>
      </w:r>
      <w:r w:rsidR="00332E25">
        <w:rPr>
          <w:i/>
          <w:iCs/>
          <w:color w:val="FF0000"/>
        </w:rPr>
        <w:t>features</w:t>
      </w:r>
      <w:r w:rsidRPr="002F0B72">
        <w:rPr>
          <w:i/>
          <w:iCs/>
          <w:color w:val="FF0000"/>
        </w:rPr>
        <w:t xml:space="preserve"> </w:t>
      </w:r>
      <w:r w:rsidR="00A61B51">
        <w:rPr>
          <w:i/>
          <w:iCs/>
          <w:color w:val="FF0000"/>
        </w:rPr>
        <w:t>are</w:t>
      </w:r>
      <w:r w:rsidRPr="002F0B72">
        <w:rPr>
          <w:i/>
          <w:iCs/>
          <w:color w:val="FF0000"/>
        </w:rPr>
        <w:t xml:space="preserve"> </w:t>
      </w:r>
      <w:r w:rsidR="00DC66BA">
        <w:rPr>
          <w:i/>
          <w:iCs/>
          <w:color w:val="FF0000"/>
        </w:rPr>
        <w:t>the major</w:t>
      </w:r>
      <w:r w:rsidR="00A61B51">
        <w:rPr>
          <w:i/>
          <w:iCs/>
          <w:color w:val="FF0000"/>
        </w:rPr>
        <w:t xml:space="preserve"> functional</w:t>
      </w:r>
      <w:r w:rsidR="00DC66BA">
        <w:rPr>
          <w:i/>
          <w:iCs/>
          <w:color w:val="FF0000"/>
        </w:rPr>
        <w:t xml:space="preserve"> items t</w:t>
      </w:r>
      <w:r w:rsidRPr="002F0B72">
        <w:rPr>
          <w:i/>
          <w:iCs/>
          <w:color w:val="FF0000"/>
        </w:rPr>
        <w:t>hat the team agrees they will accomplish</w:t>
      </w:r>
      <w:r w:rsidR="00A61B51">
        <w:rPr>
          <w:i/>
          <w:iCs/>
          <w:color w:val="FF0000"/>
        </w:rPr>
        <w:t xml:space="preserve">.   </w:t>
      </w:r>
      <w:r w:rsidR="0072699B">
        <w:rPr>
          <w:i/>
          <w:iCs/>
          <w:color w:val="FF0000"/>
        </w:rPr>
        <w:t xml:space="preserve">Features </w:t>
      </w:r>
      <w:r w:rsidR="00A46449">
        <w:rPr>
          <w:i/>
          <w:iCs/>
          <w:color w:val="FF0000"/>
        </w:rPr>
        <w:t xml:space="preserve">typically describe what a user of the product will interact with or observe about the product.  </w:t>
      </w:r>
      <w:r w:rsidR="00A61B51">
        <w:rPr>
          <w:i/>
          <w:iCs/>
          <w:color w:val="FF0000"/>
        </w:rPr>
        <w:t>Once all the items are completed it will represent the final project</w:t>
      </w:r>
      <w:r w:rsidRPr="002F0B72">
        <w:rPr>
          <w:i/>
          <w:iCs/>
          <w:color w:val="FF0000"/>
        </w:rPr>
        <w:t xml:space="preserve">.  This will be one of the criteria for judging the success of the project.  It is very important to limit the scope to only what you can accomplish. It also protects the team from other people adding new product features or functions </w:t>
      </w:r>
      <w:r w:rsidR="002F0B72" w:rsidRPr="002F0B72">
        <w:rPr>
          <w:i/>
          <w:iCs/>
          <w:color w:val="FF0000"/>
        </w:rPr>
        <w:t>later</w:t>
      </w:r>
      <w:r w:rsidR="0076671E">
        <w:rPr>
          <w:i/>
          <w:iCs/>
          <w:color w:val="FF0000"/>
        </w:rPr>
        <w:t xml:space="preserve"> (the dreaded “feature creep”).   </w:t>
      </w:r>
      <w:r w:rsidRPr="002F0B72">
        <w:rPr>
          <w:i/>
          <w:iCs/>
          <w:color w:val="FF0000"/>
        </w:rPr>
        <w:t>Use tables and bulleted lists in this section to keep it concise.</w:t>
      </w:r>
    </w:p>
    <w:p w14:paraId="0F0174B9" w14:textId="2D0CCBBF" w:rsidR="000925FF" w:rsidRDefault="000925FF" w:rsidP="00A9152E">
      <w:pPr>
        <w:rPr>
          <w:i/>
          <w:iCs/>
          <w:color w:val="FF0000"/>
        </w:rPr>
      </w:pPr>
      <w:r>
        <w:rPr>
          <w:i/>
          <w:iCs/>
          <w:color w:val="FF0000"/>
        </w:rPr>
        <w:t xml:space="preserve">A feature is </w:t>
      </w:r>
      <w:r w:rsidR="00995D54">
        <w:rPr>
          <w:i/>
          <w:iCs/>
          <w:color w:val="FF0000"/>
        </w:rPr>
        <w:t xml:space="preserve">an item that would be listed on the </w:t>
      </w:r>
      <w:r w:rsidR="007018C1">
        <w:rPr>
          <w:i/>
          <w:iCs/>
          <w:color w:val="FF0000"/>
        </w:rPr>
        <w:t>sales pitch to get a</w:t>
      </w:r>
      <w:r w:rsidR="002C62CC">
        <w:rPr>
          <w:i/>
          <w:iCs/>
          <w:color w:val="FF0000"/>
        </w:rPr>
        <w:t xml:space="preserve"> customer interested in buying the product. This is not a sales pitch to </w:t>
      </w:r>
      <w:r w:rsidR="00A431EE">
        <w:rPr>
          <w:i/>
          <w:iCs/>
          <w:color w:val="FF0000"/>
        </w:rPr>
        <w:t>Engineers;</w:t>
      </w:r>
      <w:r w:rsidR="002C62CC">
        <w:rPr>
          <w:i/>
          <w:iCs/>
          <w:color w:val="FF0000"/>
        </w:rPr>
        <w:t xml:space="preserve"> it is a description of what the product accomplishes. </w:t>
      </w:r>
      <w:r w:rsidR="00FD5E33">
        <w:rPr>
          <w:i/>
          <w:iCs/>
          <w:color w:val="FF0000"/>
        </w:rPr>
        <w:t>i.e.,</w:t>
      </w:r>
      <w:r w:rsidR="001A0A13">
        <w:rPr>
          <w:i/>
          <w:iCs/>
          <w:color w:val="FF0000"/>
        </w:rPr>
        <w:t xml:space="preserve"> a feature of a display for User interface. Not a </w:t>
      </w:r>
      <w:r w:rsidR="00A431EE">
        <w:rPr>
          <w:i/>
          <w:iCs/>
          <w:color w:val="FF0000"/>
        </w:rPr>
        <w:t>7-inch</w:t>
      </w:r>
      <w:r w:rsidR="001A0A13">
        <w:rPr>
          <w:i/>
          <w:iCs/>
          <w:color w:val="FF0000"/>
        </w:rPr>
        <w:t xml:space="preserve"> OLED </w:t>
      </w:r>
      <w:r w:rsidR="00FD5E33">
        <w:rPr>
          <w:i/>
          <w:iCs/>
          <w:color w:val="FF0000"/>
        </w:rPr>
        <w:t>24-bit</w:t>
      </w:r>
      <w:r w:rsidR="001A0A13">
        <w:rPr>
          <w:i/>
          <w:iCs/>
          <w:color w:val="FF0000"/>
        </w:rPr>
        <w:t xml:space="preserve"> </w:t>
      </w:r>
      <w:r w:rsidR="00E91914">
        <w:rPr>
          <w:i/>
          <w:iCs/>
          <w:color w:val="FF0000"/>
        </w:rPr>
        <w:t>1080x720P display.</w:t>
      </w:r>
    </w:p>
    <w:p w14:paraId="0B5BB91B" w14:textId="365BB417" w:rsidR="0073135D" w:rsidRDefault="003B2C99" w:rsidP="003C2BD0">
      <w:pPr>
        <w:pStyle w:val="Heading2"/>
      </w:pPr>
      <w:bookmarkStart w:id="12" w:name="_Toc117501063"/>
      <w:r>
        <w:t xml:space="preserve">Feature </w:t>
      </w:r>
      <w:r w:rsidR="00405507">
        <w:t>1:  Wireless Transmission of Data</w:t>
      </w:r>
      <w:bookmarkEnd w:id="12"/>
    </w:p>
    <w:p w14:paraId="77189704" w14:textId="33EAF734" w:rsidR="003A18EF" w:rsidRPr="003A18EF" w:rsidRDefault="003A18EF" w:rsidP="003A18EF">
      <w:pPr>
        <w:rPr>
          <w:i/>
          <w:iCs/>
          <w:color w:val="FF0000"/>
        </w:rPr>
      </w:pPr>
      <w:r>
        <w:t xml:space="preserve">This section was written by </w:t>
      </w:r>
      <w:r w:rsidRPr="003A18EF">
        <w:rPr>
          <w:i/>
          <w:iCs/>
          <w:color w:val="FF0000"/>
        </w:rPr>
        <w:t>(the owner of the subsystem that implements this feature should write this section.)</w:t>
      </w:r>
    </w:p>
    <w:p w14:paraId="5CA2E041" w14:textId="4A560F5F" w:rsidR="00704E10" w:rsidRDefault="004A5C09" w:rsidP="00405507">
      <w:pPr>
        <w:rPr>
          <w:i/>
          <w:iCs/>
          <w:color w:val="FF0000"/>
        </w:rPr>
      </w:pPr>
      <w:r>
        <w:rPr>
          <w:i/>
          <w:iCs/>
          <w:color w:val="FF0000"/>
        </w:rPr>
        <w:t>Write a sentence to briefly</w:t>
      </w:r>
      <w:r w:rsidR="00405507" w:rsidRPr="001641E1">
        <w:rPr>
          <w:i/>
          <w:iCs/>
          <w:color w:val="FF0000"/>
        </w:rPr>
        <w:t xml:space="preserve"> describe the feature and </w:t>
      </w:r>
      <w:r>
        <w:rPr>
          <w:i/>
          <w:iCs/>
          <w:color w:val="FF0000"/>
        </w:rPr>
        <w:t>introduce the table of parameters</w:t>
      </w:r>
      <w:r w:rsidR="00405507" w:rsidRPr="001641E1">
        <w:rPr>
          <w:i/>
          <w:iCs/>
          <w:color w:val="FF0000"/>
        </w:rPr>
        <w:t>.</w:t>
      </w:r>
      <w:r w:rsidR="00A61C3A">
        <w:rPr>
          <w:i/>
          <w:iCs/>
          <w:color w:val="FF0000"/>
        </w:rPr>
        <w:t xml:space="preserve">  Think hard about how to define the requirements – usually min and max</w:t>
      </w:r>
      <w:r w:rsidR="00221FF9">
        <w:rPr>
          <w:i/>
          <w:iCs/>
          <w:color w:val="FF0000"/>
        </w:rPr>
        <w:t xml:space="preserve"> measurable values of some sort.</w:t>
      </w:r>
      <w:r w:rsidR="00405507" w:rsidRPr="001641E1">
        <w:rPr>
          <w:i/>
          <w:iCs/>
          <w:color w:val="FF0000"/>
        </w:rPr>
        <w:t xml:space="preserve">  </w:t>
      </w:r>
      <w:r w:rsidR="00704E10">
        <w:rPr>
          <w:i/>
          <w:iCs/>
          <w:color w:val="FF0000"/>
        </w:rPr>
        <w:t>Example:</w:t>
      </w:r>
    </w:p>
    <w:p w14:paraId="0CB94DC6" w14:textId="476829CB" w:rsidR="00704E10" w:rsidRDefault="00DE4548" w:rsidP="00405507">
      <w:pPr>
        <w:rPr>
          <w:i/>
          <w:iCs/>
          <w:color w:val="FF0000"/>
        </w:rPr>
      </w:pPr>
      <w:r>
        <w:rPr>
          <w:i/>
          <w:iCs/>
          <w:color w:val="FF0000"/>
        </w:rPr>
        <w:t xml:space="preserve">The system will transmit the water level readings from the remote unit located at the retention pond to the </w:t>
      </w:r>
      <w:r w:rsidR="001C238B">
        <w:rPr>
          <w:i/>
          <w:iCs/>
          <w:color w:val="FF0000"/>
        </w:rPr>
        <w:t>main unit located in the construction office</w:t>
      </w:r>
      <w:r w:rsidR="00C211D3">
        <w:rPr>
          <w:i/>
          <w:iCs/>
          <w:color w:val="FF0000"/>
        </w:rPr>
        <w:t>.</w:t>
      </w:r>
      <w:r w:rsidR="00E25B2A">
        <w:rPr>
          <w:i/>
          <w:iCs/>
          <w:color w:val="FF0000"/>
        </w:rPr>
        <w:t xml:space="preserve">   The requirements for transmission are summarized in Table 1.</w:t>
      </w:r>
    </w:p>
    <w:tbl>
      <w:tblPr>
        <w:tblStyle w:val="TableGrid"/>
        <w:tblW w:w="0" w:type="auto"/>
        <w:tblLook w:val="04A0" w:firstRow="1" w:lastRow="0" w:firstColumn="1" w:lastColumn="0" w:noHBand="0" w:noVBand="1"/>
      </w:tblPr>
      <w:tblGrid>
        <w:gridCol w:w="2350"/>
        <w:gridCol w:w="768"/>
        <w:gridCol w:w="897"/>
        <w:gridCol w:w="5335"/>
      </w:tblGrid>
      <w:tr w:rsidR="001A6212" w14:paraId="4D7ED073" w14:textId="77777777" w:rsidTr="00CB0C9A">
        <w:tc>
          <w:tcPr>
            <w:tcW w:w="2394" w:type="dxa"/>
          </w:tcPr>
          <w:p w14:paraId="01221897" w14:textId="4E764588" w:rsidR="001A6212" w:rsidRDefault="001A6212" w:rsidP="00405507">
            <w:pPr>
              <w:rPr>
                <w:i/>
                <w:iCs/>
                <w:color w:val="FF0000"/>
              </w:rPr>
            </w:pPr>
            <w:r>
              <w:rPr>
                <w:i/>
                <w:iCs/>
                <w:color w:val="FF0000"/>
              </w:rPr>
              <w:t>Parameter</w:t>
            </w:r>
          </w:p>
        </w:tc>
        <w:tc>
          <w:tcPr>
            <w:tcW w:w="774" w:type="dxa"/>
          </w:tcPr>
          <w:p w14:paraId="14160D75" w14:textId="53E41BD8" w:rsidR="001A6212" w:rsidRDefault="001A6212" w:rsidP="00405507">
            <w:pPr>
              <w:rPr>
                <w:i/>
                <w:iCs/>
                <w:color w:val="FF0000"/>
              </w:rPr>
            </w:pPr>
            <w:r>
              <w:rPr>
                <w:i/>
                <w:iCs/>
                <w:color w:val="FF0000"/>
              </w:rPr>
              <w:t>Min</w:t>
            </w:r>
          </w:p>
        </w:tc>
        <w:tc>
          <w:tcPr>
            <w:tcW w:w="900" w:type="dxa"/>
          </w:tcPr>
          <w:p w14:paraId="2D0F089D" w14:textId="00FAA070" w:rsidR="001A6212" w:rsidRDefault="001A6212" w:rsidP="00405507">
            <w:pPr>
              <w:rPr>
                <w:i/>
                <w:iCs/>
                <w:color w:val="FF0000"/>
              </w:rPr>
            </w:pPr>
            <w:r>
              <w:rPr>
                <w:i/>
                <w:iCs/>
                <w:color w:val="FF0000"/>
              </w:rPr>
              <w:t>Max</w:t>
            </w:r>
          </w:p>
        </w:tc>
        <w:tc>
          <w:tcPr>
            <w:tcW w:w="5508" w:type="dxa"/>
          </w:tcPr>
          <w:p w14:paraId="34CA3C79" w14:textId="2BDC43C0" w:rsidR="001A6212" w:rsidRDefault="001A6212" w:rsidP="00405507">
            <w:pPr>
              <w:rPr>
                <w:i/>
                <w:iCs/>
                <w:color w:val="FF0000"/>
              </w:rPr>
            </w:pPr>
            <w:r>
              <w:rPr>
                <w:i/>
                <w:iCs/>
                <w:color w:val="FF0000"/>
              </w:rPr>
              <w:t>Comments:</w:t>
            </w:r>
          </w:p>
        </w:tc>
      </w:tr>
      <w:tr w:rsidR="001A6212" w14:paraId="3799C475" w14:textId="77777777" w:rsidTr="00CB0C9A">
        <w:tc>
          <w:tcPr>
            <w:tcW w:w="2394" w:type="dxa"/>
          </w:tcPr>
          <w:p w14:paraId="150FAFD9" w14:textId="782AAF16" w:rsidR="001A6212" w:rsidRDefault="002604E7" w:rsidP="00405507">
            <w:pPr>
              <w:rPr>
                <w:i/>
                <w:iCs/>
                <w:color w:val="FF0000"/>
              </w:rPr>
            </w:pPr>
            <w:r>
              <w:rPr>
                <w:i/>
                <w:iCs/>
                <w:color w:val="FF0000"/>
              </w:rPr>
              <w:t>Transmission Distance</w:t>
            </w:r>
          </w:p>
        </w:tc>
        <w:tc>
          <w:tcPr>
            <w:tcW w:w="774" w:type="dxa"/>
          </w:tcPr>
          <w:p w14:paraId="15D9CE62" w14:textId="4FC408EA" w:rsidR="001A6212" w:rsidRDefault="002604E7" w:rsidP="00405507">
            <w:pPr>
              <w:rPr>
                <w:i/>
                <w:iCs/>
                <w:color w:val="FF0000"/>
              </w:rPr>
            </w:pPr>
            <w:r>
              <w:rPr>
                <w:i/>
                <w:iCs/>
                <w:color w:val="FF0000"/>
              </w:rPr>
              <w:t>n/a</w:t>
            </w:r>
          </w:p>
        </w:tc>
        <w:tc>
          <w:tcPr>
            <w:tcW w:w="900" w:type="dxa"/>
          </w:tcPr>
          <w:p w14:paraId="5FCF4211" w14:textId="48294643" w:rsidR="001A6212" w:rsidRDefault="002604E7" w:rsidP="00405507">
            <w:pPr>
              <w:rPr>
                <w:i/>
                <w:iCs/>
                <w:color w:val="FF0000"/>
              </w:rPr>
            </w:pPr>
            <w:r>
              <w:rPr>
                <w:i/>
                <w:iCs/>
                <w:color w:val="FF0000"/>
              </w:rPr>
              <w:t>500m</w:t>
            </w:r>
          </w:p>
        </w:tc>
        <w:tc>
          <w:tcPr>
            <w:tcW w:w="5508" w:type="dxa"/>
          </w:tcPr>
          <w:p w14:paraId="2D26766B" w14:textId="5DE7C598" w:rsidR="001A6212" w:rsidRDefault="00CB0C9A" w:rsidP="00405507">
            <w:pPr>
              <w:rPr>
                <w:i/>
                <w:iCs/>
                <w:color w:val="FF0000"/>
              </w:rPr>
            </w:pPr>
            <w:r>
              <w:rPr>
                <w:i/>
                <w:iCs/>
                <w:color w:val="FF0000"/>
              </w:rPr>
              <w:t xml:space="preserve">Without obstructions </w:t>
            </w:r>
            <w:r w:rsidR="00FD5E33">
              <w:rPr>
                <w:i/>
                <w:iCs/>
                <w:color w:val="FF0000"/>
              </w:rPr>
              <w:t>e.g.,</w:t>
            </w:r>
            <w:r>
              <w:rPr>
                <w:i/>
                <w:iCs/>
                <w:color w:val="FF0000"/>
              </w:rPr>
              <w:t xml:space="preserve"> trees</w:t>
            </w:r>
          </w:p>
        </w:tc>
      </w:tr>
      <w:tr w:rsidR="001A6212" w14:paraId="15E616D2" w14:textId="77777777" w:rsidTr="00CB0C9A">
        <w:tc>
          <w:tcPr>
            <w:tcW w:w="2394" w:type="dxa"/>
          </w:tcPr>
          <w:p w14:paraId="21129153" w14:textId="459AAA77" w:rsidR="001A6212" w:rsidRDefault="00CB0C9A" w:rsidP="00405507">
            <w:pPr>
              <w:rPr>
                <w:i/>
                <w:iCs/>
                <w:color w:val="FF0000"/>
              </w:rPr>
            </w:pPr>
            <w:r>
              <w:rPr>
                <w:i/>
                <w:iCs/>
                <w:color w:val="FF0000"/>
              </w:rPr>
              <w:t>Transmission Time</w:t>
            </w:r>
          </w:p>
        </w:tc>
        <w:tc>
          <w:tcPr>
            <w:tcW w:w="774" w:type="dxa"/>
          </w:tcPr>
          <w:p w14:paraId="605DE84E" w14:textId="132D22BF" w:rsidR="001A6212" w:rsidRDefault="00CB0C9A" w:rsidP="00405507">
            <w:pPr>
              <w:rPr>
                <w:i/>
                <w:iCs/>
                <w:color w:val="FF0000"/>
              </w:rPr>
            </w:pPr>
            <w:r>
              <w:rPr>
                <w:i/>
                <w:iCs/>
                <w:color w:val="FF0000"/>
              </w:rPr>
              <w:t>n/a</w:t>
            </w:r>
          </w:p>
        </w:tc>
        <w:tc>
          <w:tcPr>
            <w:tcW w:w="900" w:type="dxa"/>
          </w:tcPr>
          <w:p w14:paraId="0DA5D94C" w14:textId="324C992B" w:rsidR="001A6212" w:rsidRDefault="00CC517A" w:rsidP="00405507">
            <w:pPr>
              <w:rPr>
                <w:i/>
                <w:iCs/>
                <w:color w:val="FF0000"/>
              </w:rPr>
            </w:pPr>
            <w:r>
              <w:rPr>
                <w:i/>
                <w:iCs/>
                <w:color w:val="FF0000"/>
              </w:rPr>
              <w:t>200mS</w:t>
            </w:r>
          </w:p>
        </w:tc>
        <w:tc>
          <w:tcPr>
            <w:tcW w:w="5508" w:type="dxa"/>
          </w:tcPr>
          <w:p w14:paraId="2E8DEDBC" w14:textId="011A14DB" w:rsidR="001A6212" w:rsidRDefault="00CB0C9A" w:rsidP="00405507">
            <w:pPr>
              <w:rPr>
                <w:i/>
                <w:iCs/>
                <w:color w:val="FF0000"/>
              </w:rPr>
            </w:pPr>
            <w:r>
              <w:rPr>
                <w:i/>
                <w:iCs/>
                <w:color w:val="FF0000"/>
              </w:rPr>
              <w:t>1 full data packet</w:t>
            </w:r>
          </w:p>
        </w:tc>
      </w:tr>
      <w:tr w:rsidR="001A6212" w14:paraId="4AB779CB" w14:textId="77777777" w:rsidTr="00CB0C9A">
        <w:tc>
          <w:tcPr>
            <w:tcW w:w="2394" w:type="dxa"/>
          </w:tcPr>
          <w:p w14:paraId="370641BE" w14:textId="1173F64C" w:rsidR="001A6212" w:rsidRDefault="00221FF9" w:rsidP="00405507">
            <w:pPr>
              <w:rPr>
                <w:i/>
                <w:iCs/>
                <w:color w:val="FF0000"/>
              </w:rPr>
            </w:pPr>
            <w:r>
              <w:rPr>
                <w:i/>
                <w:iCs/>
                <w:color w:val="FF0000"/>
              </w:rPr>
              <w:t>Wireless Transmitter Power Consumption</w:t>
            </w:r>
          </w:p>
        </w:tc>
        <w:tc>
          <w:tcPr>
            <w:tcW w:w="774" w:type="dxa"/>
          </w:tcPr>
          <w:p w14:paraId="0614EC7F" w14:textId="0A42BDC8" w:rsidR="001A6212" w:rsidRDefault="00221FF9" w:rsidP="00405507">
            <w:pPr>
              <w:rPr>
                <w:i/>
                <w:iCs/>
                <w:color w:val="FF0000"/>
              </w:rPr>
            </w:pPr>
            <w:r>
              <w:rPr>
                <w:i/>
                <w:iCs/>
                <w:color w:val="FF0000"/>
              </w:rPr>
              <w:t>1mW</w:t>
            </w:r>
          </w:p>
        </w:tc>
        <w:tc>
          <w:tcPr>
            <w:tcW w:w="900" w:type="dxa"/>
          </w:tcPr>
          <w:p w14:paraId="6BC168C6" w14:textId="1BDBF326" w:rsidR="001A6212" w:rsidRDefault="00221FF9" w:rsidP="00405507">
            <w:pPr>
              <w:rPr>
                <w:i/>
                <w:iCs/>
                <w:color w:val="FF0000"/>
              </w:rPr>
            </w:pPr>
            <w:r>
              <w:rPr>
                <w:i/>
                <w:iCs/>
                <w:color w:val="FF0000"/>
              </w:rPr>
              <w:t>5</w:t>
            </w:r>
            <w:r w:rsidR="00B80DF1">
              <w:rPr>
                <w:i/>
                <w:iCs/>
                <w:color w:val="FF0000"/>
              </w:rPr>
              <w:t>00mW</w:t>
            </w:r>
          </w:p>
        </w:tc>
        <w:tc>
          <w:tcPr>
            <w:tcW w:w="5508" w:type="dxa"/>
          </w:tcPr>
          <w:p w14:paraId="75DD6D50" w14:textId="781D9FBD" w:rsidR="001A6212" w:rsidRDefault="00B80DF1" w:rsidP="00726F36">
            <w:pPr>
              <w:keepNext/>
              <w:rPr>
                <w:i/>
                <w:iCs/>
                <w:color w:val="FF0000"/>
              </w:rPr>
            </w:pPr>
            <w:r>
              <w:rPr>
                <w:i/>
                <w:iCs/>
                <w:color w:val="FF0000"/>
              </w:rPr>
              <w:t>Min value applies during sleep mode, max during active transmission</w:t>
            </w:r>
          </w:p>
        </w:tc>
      </w:tr>
    </w:tbl>
    <w:p w14:paraId="02181ADB" w14:textId="6B50BED6" w:rsidR="00E25B2A" w:rsidRDefault="00726F36" w:rsidP="00726F36">
      <w:pPr>
        <w:pStyle w:val="Caption"/>
        <w:jc w:val="center"/>
        <w:rPr>
          <w:i w:val="0"/>
          <w:iCs w:val="0"/>
          <w:color w:val="FF0000"/>
        </w:rPr>
      </w:pPr>
      <w:r>
        <w:t xml:space="preserve">Table </w:t>
      </w:r>
      <w:fldSimple w:instr=" SEQ Table \* ARABIC ">
        <w:r w:rsidR="00F2211F">
          <w:rPr>
            <w:noProof/>
          </w:rPr>
          <w:t>2</w:t>
        </w:r>
      </w:fldSimple>
      <w:r>
        <w:t>:  Wireless Transmission Parameters</w:t>
      </w:r>
    </w:p>
    <w:p w14:paraId="6E70DE93" w14:textId="237AE326" w:rsidR="001641E1" w:rsidRDefault="001641E1" w:rsidP="001641E1">
      <w:pPr>
        <w:pStyle w:val="Heading2"/>
      </w:pPr>
      <w:bookmarkStart w:id="13" w:name="_Toc117501064"/>
      <w:r>
        <w:t xml:space="preserve">Feature 2:  </w:t>
      </w:r>
      <w:r w:rsidR="00D626F3">
        <w:t>Temperature Sensing and Logging</w:t>
      </w:r>
      <w:bookmarkEnd w:id="13"/>
    </w:p>
    <w:p w14:paraId="3C68FA8D" w14:textId="0564FE8F" w:rsidR="00ED225A" w:rsidRPr="00ED225A" w:rsidRDefault="00ED225A" w:rsidP="00ED225A">
      <w:pPr>
        <w:rPr>
          <w:i/>
          <w:iCs/>
          <w:color w:val="FF0000"/>
        </w:rPr>
      </w:pPr>
      <w:r>
        <w:t xml:space="preserve">This section was written by </w:t>
      </w:r>
      <w:r w:rsidRPr="003A18EF">
        <w:rPr>
          <w:i/>
          <w:iCs/>
          <w:color w:val="FF0000"/>
        </w:rPr>
        <w:t>(the owner of the subsystem that implements this feature should write this section.)</w:t>
      </w:r>
    </w:p>
    <w:p w14:paraId="0224AEDD" w14:textId="01F95131" w:rsidR="00863297" w:rsidRPr="001641E1" w:rsidRDefault="00236F14" w:rsidP="001641E1">
      <w:pPr>
        <w:rPr>
          <w:i/>
          <w:iCs/>
          <w:color w:val="FF0000"/>
        </w:rPr>
      </w:pPr>
      <w:r>
        <w:rPr>
          <w:i/>
          <w:iCs/>
          <w:color w:val="FF0000"/>
        </w:rPr>
        <w:t>Repeat</w:t>
      </w:r>
      <w:r w:rsidR="00315668">
        <w:rPr>
          <w:i/>
          <w:iCs/>
          <w:color w:val="FF0000"/>
        </w:rPr>
        <w:t xml:space="preserve"> format from Feature 1</w:t>
      </w:r>
      <w:r>
        <w:rPr>
          <w:i/>
          <w:iCs/>
          <w:color w:val="FF0000"/>
        </w:rPr>
        <w:t xml:space="preserve"> as needed.  </w:t>
      </w:r>
      <w:r w:rsidR="00863297">
        <w:rPr>
          <w:i/>
          <w:iCs/>
          <w:color w:val="FF0000"/>
        </w:rPr>
        <w:t>You</w:t>
      </w:r>
      <w:r w:rsidR="00ED225A">
        <w:rPr>
          <w:i/>
          <w:iCs/>
          <w:color w:val="FF0000"/>
        </w:rPr>
        <w:t xml:space="preserve"> should have a minimum of 3</w:t>
      </w:r>
      <w:r w:rsidR="00DB7ED4">
        <w:rPr>
          <w:i/>
          <w:iCs/>
          <w:color w:val="FF0000"/>
        </w:rPr>
        <w:t xml:space="preserve"> key </w:t>
      </w:r>
      <w:r w:rsidR="00C05C0F">
        <w:rPr>
          <w:i/>
          <w:iCs/>
          <w:color w:val="FF0000"/>
        </w:rPr>
        <w:t xml:space="preserve">Features, </w:t>
      </w:r>
      <w:r w:rsidR="00A431EE">
        <w:rPr>
          <w:i/>
          <w:iCs/>
          <w:color w:val="FF0000"/>
        </w:rPr>
        <w:t>and a maximum</w:t>
      </w:r>
      <w:r w:rsidR="00C05C0F">
        <w:rPr>
          <w:i/>
          <w:iCs/>
          <w:color w:val="FF0000"/>
        </w:rPr>
        <w:t xml:space="preserve"> of 8.   Most projects will have 4 or 5.</w:t>
      </w:r>
    </w:p>
    <w:p w14:paraId="124E99DB" w14:textId="761C9D9F" w:rsidR="002F0B72" w:rsidRDefault="000F52C7" w:rsidP="007B2CC7">
      <w:pPr>
        <w:pStyle w:val="Heading1"/>
        <w:numPr>
          <w:ilvl w:val="0"/>
          <w:numId w:val="1"/>
        </w:numPr>
      </w:pPr>
      <w:bookmarkStart w:id="14" w:name="_Toc117501065"/>
      <w:r>
        <w:lastRenderedPageBreak/>
        <w:t>Key Milestones</w:t>
      </w:r>
      <w:bookmarkEnd w:id="14"/>
    </w:p>
    <w:p w14:paraId="2FE7C866" w14:textId="2CE8B1AA" w:rsidR="00A1273D" w:rsidRDefault="00507C90" w:rsidP="000F52C7">
      <w:pPr>
        <w:rPr>
          <w:i/>
          <w:iCs/>
          <w:color w:val="FF0000"/>
        </w:rPr>
      </w:pPr>
      <w:r>
        <w:rPr>
          <w:i/>
          <w:iCs/>
          <w:color w:val="FF0000"/>
        </w:rPr>
        <w:t>List</w:t>
      </w:r>
      <w:r w:rsidR="00203BE7" w:rsidRPr="00203BE7">
        <w:rPr>
          <w:i/>
          <w:iCs/>
          <w:color w:val="FF0000"/>
        </w:rPr>
        <w:t xml:space="preserve"> the major </w:t>
      </w:r>
      <w:r w:rsidR="000F52C7">
        <w:rPr>
          <w:i/>
          <w:iCs/>
          <w:color w:val="FF0000"/>
        </w:rPr>
        <w:t>deliverables</w:t>
      </w:r>
      <w:r w:rsidR="00203BE7" w:rsidRPr="00203BE7">
        <w:rPr>
          <w:i/>
          <w:iCs/>
          <w:color w:val="FF0000"/>
        </w:rPr>
        <w:t xml:space="preserve"> and decision points of the project.</w:t>
      </w:r>
      <w:r w:rsidR="006105B1">
        <w:rPr>
          <w:i/>
          <w:iCs/>
          <w:color w:val="FF0000"/>
        </w:rPr>
        <w:t xml:space="preserve">  </w:t>
      </w:r>
      <w:r w:rsidR="00203BE7" w:rsidRPr="00203BE7">
        <w:rPr>
          <w:i/>
          <w:iCs/>
          <w:color w:val="FF0000"/>
        </w:rPr>
        <w:t xml:space="preserve">You must establish early in the project how you are going to approach the project and get the work done. </w:t>
      </w:r>
    </w:p>
    <w:p w14:paraId="00A9FD99" w14:textId="1E7FA056" w:rsidR="00203BE7" w:rsidRPr="00203BE7" w:rsidRDefault="000F52C7" w:rsidP="00203BE7">
      <w:pPr>
        <w:rPr>
          <w:i/>
          <w:iCs/>
          <w:color w:val="FF0000"/>
        </w:rPr>
      </w:pPr>
      <w:r>
        <w:rPr>
          <w:i/>
          <w:iCs/>
          <w:color w:val="FF0000"/>
        </w:rPr>
        <w:t>Milestones from the</w:t>
      </w:r>
      <w:r w:rsidR="00203BE7" w:rsidRPr="00203BE7">
        <w:rPr>
          <w:i/>
          <w:iCs/>
          <w:color w:val="FF0000"/>
        </w:rPr>
        <w:t xml:space="preserve"> Master Schedule </w:t>
      </w:r>
      <w:r>
        <w:rPr>
          <w:i/>
          <w:iCs/>
          <w:color w:val="FF0000"/>
        </w:rPr>
        <w:t>are pre-populated in the table.  You will need to add the dates for the current semester</w:t>
      </w:r>
      <w:r w:rsidR="00203BE7" w:rsidRPr="00203BE7">
        <w:rPr>
          <w:i/>
          <w:iCs/>
          <w:color w:val="FF0000"/>
        </w:rPr>
        <w:t>.</w:t>
      </w:r>
      <w:r w:rsidR="00A62EDA">
        <w:rPr>
          <w:i/>
          <w:iCs/>
          <w:color w:val="FF0000"/>
        </w:rPr>
        <w:t xml:space="preserve">  You will need to add</w:t>
      </w:r>
      <w:r w:rsidR="00507C90">
        <w:rPr>
          <w:i/>
          <w:iCs/>
          <w:color w:val="FF0000"/>
        </w:rPr>
        <w:t xml:space="preserve"> your</w:t>
      </w:r>
      <w:r w:rsidR="00A62EDA">
        <w:rPr>
          <w:i/>
          <w:iCs/>
          <w:color w:val="FF0000"/>
        </w:rPr>
        <w:t xml:space="preserve"> project specific </w:t>
      </w:r>
      <w:r w:rsidR="00201520">
        <w:rPr>
          <w:i/>
          <w:iCs/>
          <w:color w:val="FF0000"/>
        </w:rPr>
        <w:t>objectives</w:t>
      </w:r>
      <w:r w:rsidR="000D0359">
        <w:rPr>
          <w:i/>
          <w:iCs/>
          <w:color w:val="FF0000"/>
        </w:rPr>
        <w:t xml:space="preserve"> and deadlines.</w:t>
      </w:r>
    </w:p>
    <w:p w14:paraId="5A919EED" w14:textId="77777777" w:rsidR="00074A54" w:rsidRDefault="000F52C7" w:rsidP="00203BE7">
      <w:pPr>
        <w:rPr>
          <w:i/>
          <w:iCs/>
          <w:color w:val="FF0000"/>
        </w:rPr>
      </w:pPr>
      <w:r>
        <w:rPr>
          <w:i/>
          <w:iCs/>
          <w:color w:val="FF0000"/>
        </w:rPr>
        <w:t>L</w:t>
      </w:r>
      <w:r w:rsidR="00203BE7" w:rsidRPr="00203BE7">
        <w:rPr>
          <w:i/>
          <w:iCs/>
          <w:color w:val="FF0000"/>
        </w:rPr>
        <w:t>ist the MAJOR STEPS needed to complete your project</w:t>
      </w:r>
      <w:r w:rsidR="008823B6">
        <w:rPr>
          <w:i/>
          <w:iCs/>
          <w:color w:val="FF0000"/>
        </w:rPr>
        <w:t xml:space="preserve"> – this include</w:t>
      </w:r>
      <w:r w:rsidR="004D2EDD">
        <w:rPr>
          <w:i/>
          <w:iCs/>
          <w:color w:val="FF0000"/>
        </w:rPr>
        <w:t>s</w:t>
      </w:r>
      <w:r w:rsidR="008823B6">
        <w:rPr>
          <w:i/>
          <w:iCs/>
          <w:color w:val="FF0000"/>
        </w:rPr>
        <w:t xml:space="preserve"> work done in </w:t>
      </w:r>
      <w:r w:rsidR="00074A54">
        <w:rPr>
          <w:i/>
          <w:iCs/>
          <w:color w:val="FF0000"/>
        </w:rPr>
        <w:t xml:space="preserve">D1 and </w:t>
      </w:r>
      <w:r w:rsidR="008823B6">
        <w:rPr>
          <w:i/>
          <w:iCs/>
          <w:color w:val="FF0000"/>
        </w:rPr>
        <w:t>D2</w:t>
      </w:r>
      <w:r w:rsidR="004D2EDD">
        <w:rPr>
          <w:i/>
          <w:iCs/>
          <w:color w:val="FF0000"/>
        </w:rPr>
        <w:t xml:space="preserve">.   A very common mistake is to build the schedule to have a functional project by D2 Senior Design Day.   This leaves no time for testing and modification (100% </w:t>
      </w:r>
      <w:r w:rsidR="00123C4B">
        <w:rPr>
          <w:i/>
          <w:iCs/>
          <w:color w:val="FF0000"/>
        </w:rPr>
        <w:t xml:space="preserve">guaranteed </w:t>
      </w:r>
      <w:r w:rsidR="004D2EDD">
        <w:rPr>
          <w:i/>
          <w:iCs/>
          <w:color w:val="FF0000"/>
        </w:rPr>
        <w:t xml:space="preserve">everything won’t work </w:t>
      </w:r>
      <w:r w:rsidR="00123C4B">
        <w:rPr>
          <w:i/>
          <w:iCs/>
          <w:color w:val="FF0000"/>
        </w:rPr>
        <w:t>correctly</w:t>
      </w:r>
      <w:r w:rsidR="004D2EDD">
        <w:rPr>
          <w:i/>
          <w:iCs/>
          <w:color w:val="FF0000"/>
        </w:rPr>
        <w:t xml:space="preserve"> the 1</w:t>
      </w:r>
      <w:r w:rsidR="004D2EDD" w:rsidRPr="004D2EDD">
        <w:rPr>
          <w:i/>
          <w:iCs/>
          <w:color w:val="FF0000"/>
          <w:vertAlign w:val="superscript"/>
        </w:rPr>
        <w:t>st</w:t>
      </w:r>
      <w:r w:rsidR="004D2EDD">
        <w:rPr>
          <w:i/>
          <w:iCs/>
          <w:color w:val="FF0000"/>
        </w:rPr>
        <w:t xml:space="preserve"> time</w:t>
      </w:r>
      <w:r w:rsidR="004B57AA">
        <w:rPr>
          <w:i/>
          <w:iCs/>
          <w:color w:val="FF0000"/>
        </w:rPr>
        <w:t>),</w:t>
      </w:r>
      <w:r w:rsidR="00123C4B">
        <w:rPr>
          <w:i/>
          <w:iCs/>
          <w:color w:val="FF0000"/>
        </w:rPr>
        <w:t xml:space="preserve"> allow 6-8 weeks for testing minimum</w:t>
      </w:r>
      <w:r w:rsidR="004D2EDD">
        <w:rPr>
          <w:i/>
          <w:iCs/>
          <w:color w:val="FF0000"/>
        </w:rPr>
        <w:t xml:space="preserve">).   Also leaves no time </w:t>
      </w:r>
      <w:r w:rsidR="000D3748">
        <w:rPr>
          <w:i/>
          <w:iCs/>
          <w:color w:val="FF0000"/>
        </w:rPr>
        <w:t>to recover if early dates slip.</w:t>
      </w:r>
      <w:r w:rsidR="00203BE7" w:rsidRPr="00203BE7">
        <w:rPr>
          <w:i/>
          <w:iCs/>
          <w:color w:val="FF0000"/>
        </w:rPr>
        <w:t xml:space="preserve">   </w:t>
      </w:r>
    </w:p>
    <w:p w14:paraId="0FE4923D" w14:textId="5B4AAC94" w:rsidR="00456C11" w:rsidRDefault="00203BE7" w:rsidP="00203BE7">
      <w:pPr>
        <w:rPr>
          <w:i/>
          <w:iCs/>
          <w:color w:val="FF0000"/>
        </w:rPr>
      </w:pPr>
      <w:r w:rsidRPr="00203BE7">
        <w:rPr>
          <w:i/>
          <w:iCs/>
          <w:color w:val="FF0000"/>
        </w:rPr>
        <w:t xml:space="preserve">At this stage you should have about </w:t>
      </w:r>
      <w:r w:rsidR="00656596">
        <w:rPr>
          <w:i/>
          <w:iCs/>
          <w:color w:val="FF0000"/>
        </w:rPr>
        <w:t>10</w:t>
      </w:r>
      <w:r w:rsidR="000D3748">
        <w:rPr>
          <w:i/>
          <w:iCs/>
          <w:color w:val="FF0000"/>
        </w:rPr>
        <w:t xml:space="preserve"> – </w:t>
      </w:r>
      <w:r w:rsidR="00656596">
        <w:rPr>
          <w:i/>
          <w:iCs/>
          <w:color w:val="FF0000"/>
        </w:rPr>
        <w:t>15</w:t>
      </w:r>
      <w:r w:rsidR="004B57AA">
        <w:rPr>
          <w:i/>
          <w:iCs/>
          <w:color w:val="FF0000"/>
        </w:rPr>
        <w:t xml:space="preserve"> </w:t>
      </w:r>
      <w:r w:rsidR="00201520">
        <w:rPr>
          <w:i/>
          <w:iCs/>
          <w:color w:val="FF0000"/>
        </w:rPr>
        <w:t>items</w:t>
      </w:r>
      <w:r w:rsidRPr="00203BE7">
        <w:rPr>
          <w:i/>
          <w:iCs/>
          <w:color w:val="FF0000"/>
        </w:rPr>
        <w:t xml:space="preserve"> in addition to the milestones from the Master Schedule. </w:t>
      </w:r>
      <w:r w:rsidR="005D10BC">
        <w:rPr>
          <w:i/>
          <w:iCs/>
          <w:color w:val="FF0000"/>
        </w:rPr>
        <w:t xml:space="preserve"> Do not include more milestones from the course master schedule.  Create your own meaningful </w:t>
      </w:r>
      <w:r w:rsidR="009A7BFD">
        <w:rPr>
          <w:i/>
          <w:iCs/>
          <w:color w:val="FF0000"/>
        </w:rPr>
        <w:t>decision or progress checkpoint milestones.</w:t>
      </w:r>
    </w:p>
    <w:p w14:paraId="72EE8B28" w14:textId="07DDEB74" w:rsidR="00055EAA" w:rsidRPr="00203BE7" w:rsidRDefault="00055EAA" w:rsidP="00203BE7">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B48E4" w:rsidRPr="00430DD8" w14:paraId="30AB733E" w14:textId="77777777" w:rsidTr="00B01184">
        <w:trPr>
          <w:jc w:val="center"/>
        </w:trPr>
        <w:tc>
          <w:tcPr>
            <w:tcW w:w="4950" w:type="dxa"/>
          </w:tcPr>
          <w:p w14:paraId="5EED6DBF" w14:textId="300D154D" w:rsidR="00CB48E4" w:rsidRPr="00430DD8" w:rsidRDefault="00CB48E4" w:rsidP="00B01184">
            <w:pPr>
              <w:jc w:val="center"/>
              <w:rPr>
                <w:sz w:val="22"/>
                <w:szCs w:val="22"/>
              </w:rPr>
            </w:pPr>
            <w:r w:rsidRPr="00430DD8">
              <w:rPr>
                <w:sz w:val="22"/>
                <w:szCs w:val="22"/>
              </w:rPr>
              <w:t>Milestone</w:t>
            </w:r>
          </w:p>
        </w:tc>
        <w:tc>
          <w:tcPr>
            <w:tcW w:w="2250" w:type="dxa"/>
          </w:tcPr>
          <w:p w14:paraId="55981167" w14:textId="25CD8CA2" w:rsidR="00CB48E4" w:rsidRPr="00430DD8" w:rsidRDefault="00CB48E4" w:rsidP="00B01184">
            <w:pPr>
              <w:jc w:val="center"/>
              <w:rPr>
                <w:sz w:val="22"/>
                <w:szCs w:val="22"/>
              </w:rPr>
            </w:pPr>
            <w:r w:rsidRPr="00430DD8">
              <w:rPr>
                <w:sz w:val="22"/>
                <w:szCs w:val="22"/>
              </w:rPr>
              <w:t>Date</w:t>
            </w:r>
          </w:p>
        </w:tc>
      </w:tr>
      <w:tr w:rsidR="0030306E" w:rsidRPr="00430DD8" w14:paraId="5ACC4267" w14:textId="77777777" w:rsidTr="0030306E">
        <w:trPr>
          <w:jc w:val="center"/>
        </w:trPr>
        <w:tc>
          <w:tcPr>
            <w:tcW w:w="4950" w:type="dxa"/>
            <w:shd w:val="clear" w:color="auto" w:fill="D9D9D9" w:themeFill="background1" w:themeFillShade="D9"/>
          </w:tcPr>
          <w:p w14:paraId="36BE863E" w14:textId="77777777" w:rsidR="0030306E" w:rsidRPr="00430DD8" w:rsidRDefault="0030306E" w:rsidP="003B504D"/>
        </w:tc>
        <w:tc>
          <w:tcPr>
            <w:tcW w:w="2250" w:type="dxa"/>
            <w:shd w:val="clear" w:color="auto" w:fill="D9D9D9" w:themeFill="background1" w:themeFillShade="D9"/>
          </w:tcPr>
          <w:p w14:paraId="4630D79B" w14:textId="77777777" w:rsidR="0030306E" w:rsidRPr="00430DD8" w:rsidRDefault="0030306E" w:rsidP="003B504D">
            <w:pPr>
              <w:rPr>
                <w:color w:val="FF0000"/>
              </w:rPr>
            </w:pPr>
          </w:p>
        </w:tc>
      </w:tr>
      <w:tr w:rsidR="00CB48E4" w:rsidRPr="00430DD8" w14:paraId="6B213582" w14:textId="77777777" w:rsidTr="00B01184">
        <w:trPr>
          <w:jc w:val="center"/>
        </w:trPr>
        <w:tc>
          <w:tcPr>
            <w:tcW w:w="4950" w:type="dxa"/>
          </w:tcPr>
          <w:p w14:paraId="3C70D303" w14:textId="50899EB5" w:rsidR="00CB48E4" w:rsidRPr="00430DD8" w:rsidRDefault="00CB48E4" w:rsidP="003B504D">
            <w:pPr>
              <w:rPr>
                <w:sz w:val="22"/>
                <w:szCs w:val="22"/>
              </w:rPr>
            </w:pPr>
            <w:r w:rsidRPr="00430DD8">
              <w:rPr>
                <w:sz w:val="22"/>
                <w:szCs w:val="22"/>
              </w:rPr>
              <w:t>Project Team Assignment</w:t>
            </w:r>
          </w:p>
        </w:tc>
        <w:tc>
          <w:tcPr>
            <w:tcW w:w="2250" w:type="dxa"/>
          </w:tcPr>
          <w:p w14:paraId="4F5BEA7D" w14:textId="029C4448" w:rsidR="00CB48E4" w:rsidRPr="00430DD8" w:rsidRDefault="00CB48E4" w:rsidP="003B504D">
            <w:pPr>
              <w:rPr>
                <w:color w:val="FF0000"/>
                <w:sz w:val="22"/>
                <w:szCs w:val="22"/>
              </w:rPr>
            </w:pPr>
          </w:p>
        </w:tc>
      </w:tr>
      <w:tr w:rsidR="00C32044" w:rsidRPr="00430DD8" w14:paraId="09FF9914" w14:textId="77777777" w:rsidTr="00B01184">
        <w:trPr>
          <w:jc w:val="center"/>
        </w:trPr>
        <w:tc>
          <w:tcPr>
            <w:tcW w:w="4950" w:type="dxa"/>
          </w:tcPr>
          <w:p w14:paraId="021B6B00" w14:textId="77777777" w:rsidR="00C32044" w:rsidRPr="00430DD8" w:rsidRDefault="00C32044" w:rsidP="003B504D">
            <w:pPr>
              <w:rPr>
                <w:sz w:val="22"/>
                <w:szCs w:val="22"/>
              </w:rPr>
            </w:pPr>
          </w:p>
        </w:tc>
        <w:tc>
          <w:tcPr>
            <w:tcW w:w="2250" w:type="dxa"/>
          </w:tcPr>
          <w:p w14:paraId="70E48643" w14:textId="77777777" w:rsidR="00C32044" w:rsidRPr="00430DD8" w:rsidRDefault="00C32044" w:rsidP="003B504D">
            <w:pPr>
              <w:rPr>
                <w:color w:val="FF0000"/>
                <w:sz w:val="22"/>
                <w:szCs w:val="22"/>
              </w:rPr>
            </w:pPr>
          </w:p>
        </w:tc>
      </w:tr>
      <w:tr w:rsidR="00C32044" w:rsidRPr="00430DD8" w14:paraId="2AEB7DFD" w14:textId="77777777" w:rsidTr="00B01184">
        <w:trPr>
          <w:jc w:val="center"/>
        </w:trPr>
        <w:tc>
          <w:tcPr>
            <w:tcW w:w="4950" w:type="dxa"/>
          </w:tcPr>
          <w:p w14:paraId="02833C79" w14:textId="77777777" w:rsidR="00C32044" w:rsidRPr="00430DD8" w:rsidRDefault="00C32044" w:rsidP="003B504D">
            <w:pPr>
              <w:rPr>
                <w:sz w:val="22"/>
                <w:szCs w:val="22"/>
              </w:rPr>
            </w:pPr>
          </w:p>
        </w:tc>
        <w:tc>
          <w:tcPr>
            <w:tcW w:w="2250" w:type="dxa"/>
          </w:tcPr>
          <w:p w14:paraId="7FB3AC72" w14:textId="77777777" w:rsidR="00C32044" w:rsidRPr="00430DD8" w:rsidRDefault="00C32044" w:rsidP="003B504D">
            <w:pPr>
              <w:rPr>
                <w:color w:val="FF0000"/>
                <w:sz w:val="22"/>
                <w:szCs w:val="22"/>
              </w:rPr>
            </w:pPr>
          </w:p>
        </w:tc>
      </w:tr>
      <w:tr w:rsidR="00C32044" w:rsidRPr="00430DD8" w14:paraId="2483B20A" w14:textId="77777777" w:rsidTr="00B01184">
        <w:trPr>
          <w:jc w:val="center"/>
        </w:trPr>
        <w:tc>
          <w:tcPr>
            <w:tcW w:w="4950" w:type="dxa"/>
          </w:tcPr>
          <w:p w14:paraId="5740BA0A" w14:textId="77777777" w:rsidR="00C32044" w:rsidRPr="00430DD8" w:rsidRDefault="00C32044" w:rsidP="003B504D">
            <w:pPr>
              <w:rPr>
                <w:sz w:val="22"/>
                <w:szCs w:val="22"/>
              </w:rPr>
            </w:pPr>
          </w:p>
        </w:tc>
        <w:tc>
          <w:tcPr>
            <w:tcW w:w="2250" w:type="dxa"/>
          </w:tcPr>
          <w:p w14:paraId="692DFE5A" w14:textId="77777777" w:rsidR="00C32044" w:rsidRPr="00430DD8" w:rsidRDefault="00C32044" w:rsidP="003B504D">
            <w:pPr>
              <w:rPr>
                <w:color w:val="FF0000"/>
                <w:sz w:val="22"/>
                <w:szCs w:val="22"/>
              </w:rPr>
            </w:pPr>
          </w:p>
        </w:tc>
      </w:tr>
      <w:tr w:rsidR="00C32044" w:rsidRPr="00430DD8" w14:paraId="25DBD2B2" w14:textId="77777777" w:rsidTr="00B01184">
        <w:trPr>
          <w:jc w:val="center"/>
        </w:trPr>
        <w:tc>
          <w:tcPr>
            <w:tcW w:w="4950" w:type="dxa"/>
          </w:tcPr>
          <w:p w14:paraId="6F4D8EA5" w14:textId="7187138B" w:rsidR="00C32044" w:rsidRPr="00430DD8" w:rsidRDefault="00C32044" w:rsidP="003B504D">
            <w:pPr>
              <w:rPr>
                <w:sz w:val="22"/>
                <w:szCs w:val="22"/>
              </w:rPr>
            </w:pPr>
            <w:r w:rsidRPr="00430DD8">
              <w:rPr>
                <w:sz w:val="22"/>
                <w:szCs w:val="22"/>
              </w:rPr>
              <w:t>Statement of Work Complete</w:t>
            </w:r>
          </w:p>
        </w:tc>
        <w:tc>
          <w:tcPr>
            <w:tcW w:w="2250" w:type="dxa"/>
          </w:tcPr>
          <w:p w14:paraId="0D663A6B" w14:textId="77777777" w:rsidR="00C32044" w:rsidRPr="00430DD8" w:rsidRDefault="00C32044" w:rsidP="003B504D">
            <w:pPr>
              <w:rPr>
                <w:color w:val="FF0000"/>
                <w:sz w:val="22"/>
                <w:szCs w:val="22"/>
              </w:rPr>
            </w:pPr>
          </w:p>
        </w:tc>
      </w:tr>
      <w:tr w:rsidR="00C32044" w:rsidRPr="00430DD8" w14:paraId="4DA6DC60" w14:textId="77777777" w:rsidTr="00B01184">
        <w:trPr>
          <w:jc w:val="center"/>
        </w:trPr>
        <w:tc>
          <w:tcPr>
            <w:tcW w:w="4950" w:type="dxa"/>
          </w:tcPr>
          <w:p w14:paraId="0AEA4F85" w14:textId="77777777" w:rsidR="00C32044" w:rsidRPr="00430DD8" w:rsidRDefault="00C32044" w:rsidP="003B504D">
            <w:pPr>
              <w:rPr>
                <w:sz w:val="22"/>
                <w:szCs w:val="22"/>
              </w:rPr>
            </w:pPr>
          </w:p>
        </w:tc>
        <w:tc>
          <w:tcPr>
            <w:tcW w:w="2250" w:type="dxa"/>
          </w:tcPr>
          <w:p w14:paraId="59F957B7" w14:textId="77777777" w:rsidR="00C32044" w:rsidRPr="00430DD8" w:rsidRDefault="00C32044" w:rsidP="003B504D">
            <w:pPr>
              <w:rPr>
                <w:color w:val="FF0000"/>
                <w:sz w:val="22"/>
                <w:szCs w:val="22"/>
              </w:rPr>
            </w:pPr>
          </w:p>
        </w:tc>
      </w:tr>
      <w:tr w:rsidR="00C32044" w:rsidRPr="00430DD8" w14:paraId="4F394323" w14:textId="77777777" w:rsidTr="00B01184">
        <w:trPr>
          <w:jc w:val="center"/>
        </w:trPr>
        <w:tc>
          <w:tcPr>
            <w:tcW w:w="4950" w:type="dxa"/>
          </w:tcPr>
          <w:p w14:paraId="4426D596" w14:textId="77777777" w:rsidR="00C32044" w:rsidRPr="00430DD8" w:rsidRDefault="00C32044" w:rsidP="003B504D">
            <w:pPr>
              <w:rPr>
                <w:sz w:val="22"/>
                <w:szCs w:val="22"/>
              </w:rPr>
            </w:pPr>
          </w:p>
        </w:tc>
        <w:tc>
          <w:tcPr>
            <w:tcW w:w="2250" w:type="dxa"/>
          </w:tcPr>
          <w:p w14:paraId="20DCBC87" w14:textId="77777777" w:rsidR="00C32044" w:rsidRPr="00430DD8" w:rsidRDefault="00C32044" w:rsidP="003B504D">
            <w:pPr>
              <w:rPr>
                <w:color w:val="FF0000"/>
                <w:sz w:val="22"/>
                <w:szCs w:val="22"/>
              </w:rPr>
            </w:pPr>
          </w:p>
        </w:tc>
      </w:tr>
      <w:tr w:rsidR="00CB48E4" w:rsidRPr="00430DD8" w14:paraId="4F822CC6" w14:textId="77777777" w:rsidTr="00B01184">
        <w:trPr>
          <w:jc w:val="center"/>
        </w:trPr>
        <w:tc>
          <w:tcPr>
            <w:tcW w:w="4950" w:type="dxa"/>
          </w:tcPr>
          <w:p w14:paraId="740EA220" w14:textId="57A071BD" w:rsidR="00CB48E4" w:rsidRPr="00430DD8" w:rsidRDefault="00B01184" w:rsidP="003B504D">
            <w:pPr>
              <w:rPr>
                <w:sz w:val="22"/>
                <w:szCs w:val="22"/>
              </w:rPr>
            </w:pPr>
            <w:r w:rsidRPr="00430DD8">
              <w:rPr>
                <w:sz w:val="22"/>
                <w:szCs w:val="22"/>
              </w:rPr>
              <w:t xml:space="preserve">Preliminary </w:t>
            </w:r>
            <w:r w:rsidR="00CB48E4" w:rsidRPr="00430DD8">
              <w:rPr>
                <w:sz w:val="22"/>
                <w:szCs w:val="22"/>
              </w:rPr>
              <w:t>Project Plan Complete</w:t>
            </w:r>
          </w:p>
        </w:tc>
        <w:tc>
          <w:tcPr>
            <w:tcW w:w="2250" w:type="dxa"/>
          </w:tcPr>
          <w:p w14:paraId="706EA706" w14:textId="3FF4426B" w:rsidR="00CB48E4" w:rsidRPr="00430DD8" w:rsidRDefault="00CB48E4" w:rsidP="003B504D">
            <w:pPr>
              <w:rPr>
                <w:color w:val="FF0000"/>
                <w:sz w:val="22"/>
                <w:szCs w:val="22"/>
              </w:rPr>
            </w:pPr>
          </w:p>
        </w:tc>
      </w:tr>
      <w:tr w:rsidR="00C32044" w:rsidRPr="00430DD8" w14:paraId="1BB1862C" w14:textId="77777777" w:rsidTr="00B01184">
        <w:trPr>
          <w:jc w:val="center"/>
        </w:trPr>
        <w:tc>
          <w:tcPr>
            <w:tcW w:w="4950" w:type="dxa"/>
          </w:tcPr>
          <w:p w14:paraId="6F6104D1" w14:textId="77777777" w:rsidR="00C32044" w:rsidRPr="00430DD8" w:rsidRDefault="00C32044" w:rsidP="003B504D">
            <w:pPr>
              <w:rPr>
                <w:sz w:val="22"/>
                <w:szCs w:val="22"/>
              </w:rPr>
            </w:pPr>
          </w:p>
        </w:tc>
        <w:tc>
          <w:tcPr>
            <w:tcW w:w="2250" w:type="dxa"/>
          </w:tcPr>
          <w:p w14:paraId="7802BA49" w14:textId="77777777" w:rsidR="00C32044" w:rsidRPr="00430DD8" w:rsidRDefault="00C32044" w:rsidP="003B504D">
            <w:pPr>
              <w:rPr>
                <w:color w:val="FF0000"/>
                <w:sz w:val="22"/>
                <w:szCs w:val="22"/>
              </w:rPr>
            </w:pPr>
          </w:p>
        </w:tc>
      </w:tr>
      <w:tr w:rsidR="00CB48E4" w:rsidRPr="00430DD8" w14:paraId="32BBCD2A" w14:textId="77777777" w:rsidTr="00B01184">
        <w:trPr>
          <w:jc w:val="center"/>
        </w:trPr>
        <w:tc>
          <w:tcPr>
            <w:tcW w:w="4950" w:type="dxa"/>
          </w:tcPr>
          <w:p w14:paraId="4FFC8058" w14:textId="2CB3A072" w:rsidR="00CB48E4" w:rsidRPr="00430DD8" w:rsidRDefault="00B01184" w:rsidP="003B504D">
            <w:pPr>
              <w:rPr>
                <w:sz w:val="22"/>
                <w:szCs w:val="22"/>
              </w:rPr>
            </w:pPr>
            <w:r w:rsidRPr="00430DD8">
              <w:rPr>
                <w:sz w:val="22"/>
                <w:szCs w:val="22"/>
              </w:rPr>
              <w:t>Initial Product Specification Complete</w:t>
            </w:r>
          </w:p>
        </w:tc>
        <w:tc>
          <w:tcPr>
            <w:tcW w:w="2250" w:type="dxa"/>
          </w:tcPr>
          <w:p w14:paraId="24D496B3" w14:textId="77777777" w:rsidR="00CB48E4" w:rsidRPr="00430DD8" w:rsidRDefault="00CB48E4" w:rsidP="003B504D">
            <w:pPr>
              <w:rPr>
                <w:color w:val="FF0000"/>
                <w:sz w:val="22"/>
                <w:szCs w:val="22"/>
              </w:rPr>
            </w:pPr>
          </w:p>
        </w:tc>
      </w:tr>
      <w:tr w:rsidR="00430DD8" w:rsidRPr="00430DD8" w14:paraId="7062A3C6" w14:textId="77777777" w:rsidTr="00B01184">
        <w:trPr>
          <w:jc w:val="center"/>
        </w:trPr>
        <w:tc>
          <w:tcPr>
            <w:tcW w:w="4950" w:type="dxa"/>
          </w:tcPr>
          <w:p w14:paraId="0B58EBA6" w14:textId="77777777" w:rsidR="00430DD8" w:rsidRPr="00430DD8" w:rsidRDefault="00430DD8" w:rsidP="003B504D"/>
        </w:tc>
        <w:tc>
          <w:tcPr>
            <w:tcW w:w="2250" w:type="dxa"/>
          </w:tcPr>
          <w:p w14:paraId="6D54FC5E" w14:textId="77777777" w:rsidR="00430DD8" w:rsidRPr="00430DD8" w:rsidRDefault="00430DD8" w:rsidP="003B504D">
            <w:pPr>
              <w:rPr>
                <w:color w:val="FF0000"/>
              </w:rPr>
            </w:pPr>
          </w:p>
        </w:tc>
      </w:tr>
      <w:tr w:rsidR="00430DD8" w:rsidRPr="00430DD8" w14:paraId="1F7FFC46" w14:textId="77777777" w:rsidTr="00B01184">
        <w:trPr>
          <w:jc w:val="center"/>
        </w:trPr>
        <w:tc>
          <w:tcPr>
            <w:tcW w:w="4950" w:type="dxa"/>
          </w:tcPr>
          <w:p w14:paraId="1A1645C4" w14:textId="77777777" w:rsidR="00430DD8" w:rsidRPr="00430DD8" w:rsidRDefault="00430DD8" w:rsidP="003B504D"/>
        </w:tc>
        <w:tc>
          <w:tcPr>
            <w:tcW w:w="2250" w:type="dxa"/>
          </w:tcPr>
          <w:p w14:paraId="637F2374" w14:textId="77777777" w:rsidR="00430DD8" w:rsidRPr="00430DD8" w:rsidRDefault="00430DD8" w:rsidP="003B504D">
            <w:pPr>
              <w:rPr>
                <w:color w:val="FF0000"/>
              </w:rPr>
            </w:pPr>
          </w:p>
        </w:tc>
      </w:tr>
      <w:tr w:rsidR="00B01184" w:rsidRPr="00430DD8" w14:paraId="2ACF5E91" w14:textId="77777777" w:rsidTr="00B01184">
        <w:trPr>
          <w:jc w:val="center"/>
        </w:trPr>
        <w:tc>
          <w:tcPr>
            <w:tcW w:w="4950" w:type="dxa"/>
          </w:tcPr>
          <w:p w14:paraId="759E2331" w14:textId="3808421B" w:rsidR="00B01184" w:rsidRPr="00430DD8" w:rsidRDefault="00B01184" w:rsidP="003B504D">
            <w:pPr>
              <w:rPr>
                <w:sz w:val="22"/>
                <w:szCs w:val="22"/>
              </w:rPr>
            </w:pPr>
            <w:r w:rsidRPr="00430DD8">
              <w:rPr>
                <w:sz w:val="22"/>
                <w:szCs w:val="22"/>
              </w:rPr>
              <w:t>Initial Design Review</w:t>
            </w:r>
          </w:p>
        </w:tc>
        <w:tc>
          <w:tcPr>
            <w:tcW w:w="2250" w:type="dxa"/>
          </w:tcPr>
          <w:p w14:paraId="4EB903B0" w14:textId="77777777" w:rsidR="00B01184" w:rsidRPr="00430DD8" w:rsidRDefault="00B01184" w:rsidP="003B504D">
            <w:pPr>
              <w:rPr>
                <w:color w:val="FF0000"/>
                <w:sz w:val="22"/>
                <w:szCs w:val="22"/>
              </w:rPr>
            </w:pPr>
          </w:p>
        </w:tc>
      </w:tr>
      <w:tr w:rsidR="00430DD8" w:rsidRPr="00430DD8" w14:paraId="7B3D103A" w14:textId="77777777" w:rsidTr="00B01184">
        <w:trPr>
          <w:jc w:val="center"/>
        </w:trPr>
        <w:tc>
          <w:tcPr>
            <w:tcW w:w="4950" w:type="dxa"/>
          </w:tcPr>
          <w:p w14:paraId="3A585EDD" w14:textId="77777777" w:rsidR="00430DD8" w:rsidRPr="00430DD8" w:rsidRDefault="00430DD8" w:rsidP="003B504D"/>
        </w:tc>
        <w:tc>
          <w:tcPr>
            <w:tcW w:w="2250" w:type="dxa"/>
          </w:tcPr>
          <w:p w14:paraId="6B3C16A1" w14:textId="77777777" w:rsidR="00430DD8" w:rsidRPr="00430DD8" w:rsidRDefault="00430DD8" w:rsidP="003B504D">
            <w:pPr>
              <w:rPr>
                <w:color w:val="FF0000"/>
              </w:rPr>
            </w:pPr>
          </w:p>
        </w:tc>
      </w:tr>
      <w:tr w:rsidR="00B01184" w:rsidRPr="00430DD8" w14:paraId="24A741C9" w14:textId="77777777" w:rsidTr="00B01184">
        <w:trPr>
          <w:jc w:val="center"/>
        </w:trPr>
        <w:tc>
          <w:tcPr>
            <w:tcW w:w="4950" w:type="dxa"/>
          </w:tcPr>
          <w:p w14:paraId="25C54092" w14:textId="27C87283" w:rsidR="00B01184" w:rsidRPr="00430DD8" w:rsidRDefault="00B30C80" w:rsidP="003B504D">
            <w:pPr>
              <w:rPr>
                <w:sz w:val="22"/>
                <w:szCs w:val="22"/>
              </w:rPr>
            </w:pPr>
            <w:r w:rsidRPr="00430DD8">
              <w:rPr>
                <w:sz w:val="22"/>
                <w:szCs w:val="22"/>
              </w:rPr>
              <w:t xml:space="preserve">D1 </w:t>
            </w:r>
            <w:r w:rsidR="003A60A9" w:rsidRPr="00430DD8">
              <w:rPr>
                <w:sz w:val="22"/>
                <w:szCs w:val="22"/>
              </w:rPr>
              <w:t>Final Documents Due:</w:t>
            </w:r>
          </w:p>
          <w:p w14:paraId="15B98119" w14:textId="77777777" w:rsidR="003A60A9" w:rsidRPr="00430DD8" w:rsidRDefault="003A60A9" w:rsidP="003A60A9">
            <w:pPr>
              <w:ind w:left="720"/>
              <w:rPr>
                <w:sz w:val="22"/>
                <w:szCs w:val="22"/>
              </w:rPr>
            </w:pPr>
            <w:r w:rsidRPr="00430DD8">
              <w:rPr>
                <w:sz w:val="22"/>
                <w:szCs w:val="22"/>
              </w:rPr>
              <w:t>SOW</w:t>
            </w:r>
          </w:p>
          <w:p w14:paraId="43CFE4AC" w14:textId="070281C3" w:rsidR="003A60A9" w:rsidRPr="00430DD8" w:rsidRDefault="003A60A9" w:rsidP="003A60A9">
            <w:pPr>
              <w:ind w:left="720"/>
              <w:rPr>
                <w:sz w:val="22"/>
                <w:szCs w:val="22"/>
              </w:rPr>
            </w:pPr>
            <w:r w:rsidRPr="00430DD8">
              <w:rPr>
                <w:sz w:val="22"/>
                <w:szCs w:val="22"/>
              </w:rPr>
              <w:t>Product Specification</w:t>
            </w:r>
          </w:p>
          <w:p w14:paraId="6A33ECDE" w14:textId="5011C66E" w:rsidR="003A60A9" w:rsidRPr="00430DD8" w:rsidRDefault="003A60A9" w:rsidP="003A60A9">
            <w:pPr>
              <w:ind w:left="720"/>
              <w:rPr>
                <w:sz w:val="22"/>
                <w:szCs w:val="22"/>
              </w:rPr>
            </w:pPr>
            <w:r w:rsidRPr="00430DD8">
              <w:rPr>
                <w:sz w:val="22"/>
                <w:szCs w:val="22"/>
              </w:rPr>
              <w:t>Project Plan</w:t>
            </w:r>
          </w:p>
        </w:tc>
        <w:tc>
          <w:tcPr>
            <w:tcW w:w="2250" w:type="dxa"/>
          </w:tcPr>
          <w:p w14:paraId="6512FE00" w14:textId="77777777" w:rsidR="00B01184" w:rsidRPr="00430DD8" w:rsidRDefault="00B01184" w:rsidP="003B504D">
            <w:pPr>
              <w:rPr>
                <w:color w:val="FF0000"/>
                <w:sz w:val="22"/>
                <w:szCs w:val="22"/>
              </w:rPr>
            </w:pPr>
          </w:p>
        </w:tc>
      </w:tr>
      <w:tr w:rsidR="00C32044" w:rsidRPr="00430DD8" w14:paraId="733E58F1" w14:textId="77777777" w:rsidTr="00B01184">
        <w:trPr>
          <w:jc w:val="center"/>
        </w:trPr>
        <w:tc>
          <w:tcPr>
            <w:tcW w:w="4950" w:type="dxa"/>
          </w:tcPr>
          <w:p w14:paraId="0884425C" w14:textId="77777777" w:rsidR="00C32044" w:rsidRPr="00430DD8" w:rsidRDefault="00C32044" w:rsidP="003B504D">
            <w:pPr>
              <w:rPr>
                <w:sz w:val="22"/>
                <w:szCs w:val="22"/>
              </w:rPr>
            </w:pPr>
          </w:p>
        </w:tc>
        <w:tc>
          <w:tcPr>
            <w:tcW w:w="2250" w:type="dxa"/>
          </w:tcPr>
          <w:p w14:paraId="54F26CA2" w14:textId="77777777" w:rsidR="00C32044" w:rsidRPr="00430DD8" w:rsidRDefault="00C32044" w:rsidP="003B504D">
            <w:pPr>
              <w:rPr>
                <w:color w:val="FF0000"/>
                <w:sz w:val="22"/>
                <w:szCs w:val="22"/>
              </w:rPr>
            </w:pPr>
          </w:p>
        </w:tc>
      </w:tr>
      <w:tr w:rsidR="00B30C80" w:rsidRPr="00430DD8" w14:paraId="219D9BC5" w14:textId="77777777" w:rsidTr="00B01184">
        <w:trPr>
          <w:jc w:val="center"/>
        </w:trPr>
        <w:tc>
          <w:tcPr>
            <w:tcW w:w="4950" w:type="dxa"/>
          </w:tcPr>
          <w:p w14:paraId="0D2FEA00" w14:textId="75F71755" w:rsidR="00B30C80" w:rsidRPr="00430DD8" w:rsidRDefault="00B30C80" w:rsidP="003B504D">
            <w:pPr>
              <w:rPr>
                <w:sz w:val="22"/>
                <w:szCs w:val="22"/>
              </w:rPr>
            </w:pPr>
          </w:p>
        </w:tc>
        <w:tc>
          <w:tcPr>
            <w:tcW w:w="2250" w:type="dxa"/>
          </w:tcPr>
          <w:p w14:paraId="0230B508" w14:textId="77777777" w:rsidR="00B30C80" w:rsidRPr="00430DD8" w:rsidRDefault="00B30C80" w:rsidP="003B504D">
            <w:pPr>
              <w:rPr>
                <w:color w:val="FF0000"/>
                <w:sz w:val="22"/>
                <w:szCs w:val="22"/>
              </w:rPr>
            </w:pPr>
          </w:p>
        </w:tc>
      </w:tr>
      <w:tr w:rsidR="00B01184" w:rsidRPr="00430DD8" w14:paraId="5F8CB7AA" w14:textId="77777777" w:rsidTr="00B01184">
        <w:trPr>
          <w:jc w:val="center"/>
        </w:trPr>
        <w:tc>
          <w:tcPr>
            <w:tcW w:w="4950" w:type="dxa"/>
          </w:tcPr>
          <w:p w14:paraId="468FBEA7" w14:textId="4A763EC0" w:rsidR="00B01184" w:rsidRPr="00430DD8" w:rsidRDefault="003A60A9" w:rsidP="003B504D">
            <w:pPr>
              <w:rPr>
                <w:sz w:val="22"/>
                <w:szCs w:val="22"/>
              </w:rPr>
            </w:pPr>
            <w:r w:rsidRPr="00430DD8">
              <w:rPr>
                <w:sz w:val="22"/>
                <w:szCs w:val="22"/>
              </w:rPr>
              <w:t>D1 Senior Design Day</w:t>
            </w:r>
          </w:p>
        </w:tc>
        <w:tc>
          <w:tcPr>
            <w:tcW w:w="2250" w:type="dxa"/>
          </w:tcPr>
          <w:p w14:paraId="1391E862" w14:textId="77777777" w:rsidR="00B01184" w:rsidRPr="00430DD8" w:rsidRDefault="00B01184" w:rsidP="003B504D">
            <w:pPr>
              <w:rPr>
                <w:color w:val="FF0000"/>
                <w:sz w:val="22"/>
                <w:szCs w:val="22"/>
              </w:rPr>
            </w:pPr>
          </w:p>
        </w:tc>
      </w:tr>
      <w:tr w:rsidR="0030306E" w:rsidRPr="00430DD8" w14:paraId="448B1D33" w14:textId="77777777" w:rsidTr="0030306E">
        <w:trPr>
          <w:jc w:val="center"/>
        </w:trPr>
        <w:tc>
          <w:tcPr>
            <w:tcW w:w="4950" w:type="dxa"/>
            <w:shd w:val="clear" w:color="auto" w:fill="D9D9D9" w:themeFill="background1" w:themeFillShade="D9"/>
          </w:tcPr>
          <w:p w14:paraId="02F067AA" w14:textId="77777777" w:rsidR="0030306E" w:rsidRPr="00430DD8" w:rsidRDefault="0030306E" w:rsidP="003B504D"/>
        </w:tc>
        <w:tc>
          <w:tcPr>
            <w:tcW w:w="2250" w:type="dxa"/>
            <w:shd w:val="clear" w:color="auto" w:fill="D9D9D9" w:themeFill="background1" w:themeFillShade="D9"/>
          </w:tcPr>
          <w:p w14:paraId="5BC58BA5" w14:textId="77777777" w:rsidR="0030306E" w:rsidRPr="00430DD8" w:rsidRDefault="0030306E" w:rsidP="003B504D">
            <w:pPr>
              <w:rPr>
                <w:color w:val="FF0000"/>
              </w:rPr>
            </w:pPr>
          </w:p>
        </w:tc>
      </w:tr>
      <w:tr w:rsidR="003A60A9" w:rsidRPr="00430DD8" w14:paraId="203D2DBB" w14:textId="77777777" w:rsidTr="00B01184">
        <w:trPr>
          <w:jc w:val="center"/>
        </w:trPr>
        <w:tc>
          <w:tcPr>
            <w:tcW w:w="4950" w:type="dxa"/>
          </w:tcPr>
          <w:p w14:paraId="7743D26A" w14:textId="04A87B20" w:rsidR="003A60A9" w:rsidRPr="00430DD8" w:rsidRDefault="003A60A9" w:rsidP="003B504D">
            <w:pPr>
              <w:rPr>
                <w:sz w:val="22"/>
                <w:szCs w:val="22"/>
              </w:rPr>
            </w:pPr>
            <w:r w:rsidRPr="00430DD8">
              <w:rPr>
                <w:sz w:val="22"/>
                <w:szCs w:val="22"/>
              </w:rPr>
              <w:t>Individual Sub-System Report Complete</w:t>
            </w:r>
          </w:p>
        </w:tc>
        <w:tc>
          <w:tcPr>
            <w:tcW w:w="2250" w:type="dxa"/>
          </w:tcPr>
          <w:p w14:paraId="7FEC1DB9" w14:textId="77777777" w:rsidR="003A60A9" w:rsidRPr="00430DD8" w:rsidRDefault="003A60A9" w:rsidP="003B504D">
            <w:pPr>
              <w:rPr>
                <w:color w:val="FF0000"/>
                <w:sz w:val="22"/>
                <w:szCs w:val="22"/>
              </w:rPr>
            </w:pPr>
          </w:p>
        </w:tc>
      </w:tr>
      <w:tr w:rsidR="00430DD8" w:rsidRPr="00430DD8" w14:paraId="096C3832" w14:textId="77777777" w:rsidTr="00B01184">
        <w:trPr>
          <w:jc w:val="center"/>
        </w:trPr>
        <w:tc>
          <w:tcPr>
            <w:tcW w:w="4950" w:type="dxa"/>
          </w:tcPr>
          <w:p w14:paraId="7DA0B3EE" w14:textId="77777777" w:rsidR="00430DD8" w:rsidRPr="00430DD8" w:rsidRDefault="00430DD8" w:rsidP="003B504D"/>
        </w:tc>
        <w:tc>
          <w:tcPr>
            <w:tcW w:w="2250" w:type="dxa"/>
          </w:tcPr>
          <w:p w14:paraId="1923B1E4" w14:textId="77777777" w:rsidR="00430DD8" w:rsidRPr="00430DD8" w:rsidRDefault="00430DD8" w:rsidP="003B504D">
            <w:pPr>
              <w:rPr>
                <w:color w:val="FF0000"/>
              </w:rPr>
            </w:pPr>
          </w:p>
        </w:tc>
      </w:tr>
      <w:tr w:rsidR="00430DD8" w:rsidRPr="00430DD8" w14:paraId="0DD7F8FC" w14:textId="77777777" w:rsidTr="00B01184">
        <w:trPr>
          <w:jc w:val="center"/>
        </w:trPr>
        <w:tc>
          <w:tcPr>
            <w:tcW w:w="4950" w:type="dxa"/>
          </w:tcPr>
          <w:p w14:paraId="2167AF3E" w14:textId="77777777" w:rsidR="00430DD8" w:rsidRPr="00430DD8" w:rsidRDefault="00430DD8" w:rsidP="003B504D"/>
        </w:tc>
        <w:tc>
          <w:tcPr>
            <w:tcW w:w="2250" w:type="dxa"/>
          </w:tcPr>
          <w:p w14:paraId="21BA944C" w14:textId="77777777" w:rsidR="00430DD8" w:rsidRPr="00430DD8" w:rsidRDefault="00430DD8" w:rsidP="003B504D">
            <w:pPr>
              <w:rPr>
                <w:color w:val="FF0000"/>
              </w:rPr>
            </w:pPr>
          </w:p>
        </w:tc>
      </w:tr>
      <w:tr w:rsidR="00430DD8" w:rsidRPr="00430DD8" w14:paraId="0E8832B5" w14:textId="77777777" w:rsidTr="00B01184">
        <w:trPr>
          <w:jc w:val="center"/>
        </w:trPr>
        <w:tc>
          <w:tcPr>
            <w:tcW w:w="4950" w:type="dxa"/>
          </w:tcPr>
          <w:p w14:paraId="764359A6" w14:textId="38844393" w:rsidR="00430DD8" w:rsidRPr="00805082" w:rsidRDefault="00805082" w:rsidP="003B504D">
            <w:pPr>
              <w:rPr>
                <w:sz w:val="22"/>
                <w:szCs w:val="22"/>
              </w:rPr>
            </w:pPr>
            <w:r w:rsidRPr="00805082">
              <w:rPr>
                <w:sz w:val="22"/>
                <w:szCs w:val="22"/>
              </w:rPr>
              <w:t>Progress Presentation</w:t>
            </w:r>
          </w:p>
        </w:tc>
        <w:tc>
          <w:tcPr>
            <w:tcW w:w="2250" w:type="dxa"/>
          </w:tcPr>
          <w:p w14:paraId="10D3203B" w14:textId="77777777" w:rsidR="00430DD8" w:rsidRPr="00430DD8" w:rsidRDefault="00430DD8" w:rsidP="003B504D">
            <w:pPr>
              <w:rPr>
                <w:color w:val="FF0000"/>
              </w:rPr>
            </w:pPr>
          </w:p>
        </w:tc>
      </w:tr>
      <w:tr w:rsidR="003A60A9" w:rsidRPr="00430DD8" w14:paraId="77964166" w14:textId="77777777" w:rsidTr="00B01184">
        <w:trPr>
          <w:jc w:val="center"/>
        </w:trPr>
        <w:tc>
          <w:tcPr>
            <w:tcW w:w="4950" w:type="dxa"/>
          </w:tcPr>
          <w:p w14:paraId="5BCC8194" w14:textId="53AD269F" w:rsidR="003A60A9" w:rsidRPr="00430DD8" w:rsidRDefault="003A60A9" w:rsidP="003B504D">
            <w:pPr>
              <w:rPr>
                <w:sz w:val="22"/>
                <w:szCs w:val="22"/>
              </w:rPr>
            </w:pPr>
          </w:p>
        </w:tc>
        <w:tc>
          <w:tcPr>
            <w:tcW w:w="2250" w:type="dxa"/>
          </w:tcPr>
          <w:p w14:paraId="4F93E3C8" w14:textId="77777777" w:rsidR="003A60A9" w:rsidRPr="00430DD8" w:rsidRDefault="003A60A9" w:rsidP="003B504D">
            <w:pPr>
              <w:rPr>
                <w:color w:val="FF0000"/>
                <w:sz w:val="22"/>
                <w:szCs w:val="22"/>
              </w:rPr>
            </w:pPr>
          </w:p>
        </w:tc>
      </w:tr>
      <w:tr w:rsidR="003A60A9" w:rsidRPr="00430DD8" w14:paraId="204369D5" w14:textId="77777777" w:rsidTr="00B01184">
        <w:trPr>
          <w:jc w:val="center"/>
        </w:trPr>
        <w:tc>
          <w:tcPr>
            <w:tcW w:w="4950" w:type="dxa"/>
          </w:tcPr>
          <w:p w14:paraId="3908CCED" w14:textId="456B8A12" w:rsidR="003A60A9" w:rsidRPr="00430DD8" w:rsidRDefault="00B30C80" w:rsidP="003B504D">
            <w:pPr>
              <w:rPr>
                <w:sz w:val="22"/>
                <w:szCs w:val="22"/>
              </w:rPr>
            </w:pPr>
            <w:r w:rsidRPr="00430DD8">
              <w:rPr>
                <w:sz w:val="22"/>
                <w:szCs w:val="22"/>
              </w:rPr>
              <w:t>D2 Project Demo</w:t>
            </w:r>
          </w:p>
        </w:tc>
        <w:tc>
          <w:tcPr>
            <w:tcW w:w="2250" w:type="dxa"/>
          </w:tcPr>
          <w:p w14:paraId="21AA6077" w14:textId="77777777" w:rsidR="003A60A9" w:rsidRPr="00430DD8" w:rsidRDefault="003A60A9" w:rsidP="003B504D">
            <w:pPr>
              <w:rPr>
                <w:color w:val="FF0000"/>
                <w:sz w:val="22"/>
                <w:szCs w:val="22"/>
              </w:rPr>
            </w:pPr>
          </w:p>
        </w:tc>
      </w:tr>
      <w:tr w:rsidR="00430DD8" w:rsidRPr="00430DD8" w14:paraId="0C52E7DC" w14:textId="77777777" w:rsidTr="00B01184">
        <w:trPr>
          <w:jc w:val="center"/>
        </w:trPr>
        <w:tc>
          <w:tcPr>
            <w:tcW w:w="4950" w:type="dxa"/>
          </w:tcPr>
          <w:p w14:paraId="5723D407" w14:textId="77777777" w:rsidR="00430DD8" w:rsidRPr="00430DD8" w:rsidRDefault="00430DD8" w:rsidP="00B30C80"/>
        </w:tc>
        <w:tc>
          <w:tcPr>
            <w:tcW w:w="2250" w:type="dxa"/>
          </w:tcPr>
          <w:p w14:paraId="1489FA45" w14:textId="77777777" w:rsidR="00430DD8" w:rsidRPr="00430DD8" w:rsidRDefault="00430DD8" w:rsidP="00B30C80">
            <w:pPr>
              <w:rPr>
                <w:color w:val="FF0000"/>
              </w:rPr>
            </w:pPr>
          </w:p>
        </w:tc>
      </w:tr>
      <w:tr w:rsidR="00430DD8" w:rsidRPr="00430DD8" w14:paraId="35EBE509" w14:textId="77777777" w:rsidTr="00B01184">
        <w:trPr>
          <w:jc w:val="center"/>
        </w:trPr>
        <w:tc>
          <w:tcPr>
            <w:tcW w:w="4950" w:type="dxa"/>
          </w:tcPr>
          <w:p w14:paraId="7E2435B4" w14:textId="77777777" w:rsidR="00430DD8" w:rsidRPr="00430DD8" w:rsidRDefault="00430DD8" w:rsidP="00B30C80"/>
        </w:tc>
        <w:tc>
          <w:tcPr>
            <w:tcW w:w="2250" w:type="dxa"/>
          </w:tcPr>
          <w:p w14:paraId="4E2D2B88" w14:textId="77777777" w:rsidR="00430DD8" w:rsidRPr="00430DD8" w:rsidRDefault="00430DD8" w:rsidP="00B30C80">
            <w:pPr>
              <w:rPr>
                <w:color w:val="FF0000"/>
              </w:rPr>
            </w:pPr>
          </w:p>
        </w:tc>
      </w:tr>
      <w:tr w:rsidR="00430DD8" w:rsidRPr="00430DD8" w14:paraId="6806481F" w14:textId="77777777" w:rsidTr="00B01184">
        <w:trPr>
          <w:jc w:val="center"/>
        </w:trPr>
        <w:tc>
          <w:tcPr>
            <w:tcW w:w="4950" w:type="dxa"/>
          </w:tcPr>
          <w:p w14:paraId="17AEE701" w14:textId="77777777" w:rsidR="00430DD8" w:rsidRPr="00430DD8" w:rsidRDefault="00430DD8" w:rsidP="00B30C80"/>
        </w:tc>
        <w:tc>
          <w:tcPr>
            <w:tcW w:w="2250" w:type="dxa"/>
          </w:tcPr>
          <w:p w14:paraId="2BE0BED9" w14:textId="77777777" w:rsidR="00430DD8" w:rsidRPr="00430DD8" w:rsidRDefault="00430DD8" w:rsidP="00B30C80">
            <w:pPr>
              <w:rPr>
                <w:color w:val="FF0000"/>
              </w:rPr>
            </w:pPr>
          </w:p>
        </w:tc>
      </w:tr>
      <w:tr w:rsidR="00B30C80" w:rsidRPr="00430DD8" w14:paraId="1AACBC2C" w14:textId="77777777" w:rsidTr="00B01184">
        <w:trPr>
          <w:jc w:val="center"/>
        </w:trPr>
        <w:tc>
          <w:tcPr>
            <w:tcW w:w="4950" w:type="dxa"/>
          </w:tcPr>
          <w:p w14:paraId="1BF3622E" w14:textId="05972902" w:rsidR="00B30C80" w:rsidRPr="00430DD8" w:rsidRDefault="00B30C80" w:rsidP="00B30C80">
            <w:pPr>
              <w:rPr>
                <w:sz w:val="22"/>
                <w:szCs w:val="22"/>
              </w:rPr>
            </w:pPr>
            <w:r w:rsidRPr="00430DD8">
              <w:rPr>
                <w:sz w:val="22"/>
                <w:szCs w:val="22"/>
              </w:rPr>
              <w:lastRenderedPageBreak/>
              <w:t>Final Design Review</w:t>
            </w:r>
          </w:p>
        </w:tc>
        <w:tc>
          <w:tcPr>
            <w:tcW w:w="2250" w:type="dxa"/>
          </w:tcPr>
          <w:p w14:paraId="630A3C00" w14:textId="77777777" w:rsidR="00B30C80" w:rsidRPr="00430DD8" w:rsidRDefault="00B30C80" w:rsidP="00B30C80">
            <w:pPr>
              <w:rPr>
                <w:color w:val="FF0000"/>
                <w:sz w:val="22"/>
                <w:szCs w:val="22"/>
              </w:rPr>
            </w:pPr>
          </w:p>
        </w:tc>
      </w:tr>
      <w:tr w:rsidR="00B30C80" w:rsidRPr="00430DD8" w14:paraId="5D6DAD0E" w14:textId="77777777" w:rsidTr="00B01184">
        <w:trPr>
          <w:jc w:val="center"/>
        </w:trPr>
        <w:tc>
          <w:tcPr>
            <w:tcW w:w="4950" w:type="dxa"/>
          </w:tcPr>
          <w:p w14:paraId="077969D5" w14:textId="77777777" w:rsidR="00B30C80" w:rsidRPr="00430DD8" w:rsidRDefault="00B30C80" w:rsidP="00B30C80">
            <w:pPr>
              <w:rPr>
                <w:sz w:val="22"/>
                <w:szCs w:val="22"/>
              </w:rPr>
            </w:pPr>
            <w:r w:rsidRPr="00430DD8">
              <w:rPr>
                <w:sz w:val="22"/>
                <w:szCs w:val="22"/>
              </w:rPr>
              <w:t>D2 Final Documents Due:</w:t>
            </w:r>
          </w:p>
          <w:p w14:paraId="62F78D09" w14:textId="77777777" w:rsidR="00B30C80" w:rsidRPr="00430DD8" w:rsidRDefault="00B30C80" w:rsidP="00B30C80">
            <w:pPr>
              <w:ind w:left="720"/>
              <w:rPr>
                <w:sz w:val="22"/>
                <w:szCs w:val="22"/>
              </w:rPr>
            </w:pPr>
            <w:r w:rsidRPr="00430DD8">
              <w:rPr>
                <w:sz w:val="22"/>
                <w:szCs w:val="22"/>
              </w:rPr>
              <w:t>SOW</w:t>
            </w:r>
          </w:p>
          <w:p w14:paraId="4DEA6E6E" w14:textId="77777777" w:rsidR="00B30C80" w:rsidRPr="00430DD8" w:rsidRDefault="00B30C80" w:rsidP="00B30C80">
            <w:pPr>
              <w:ind w:left="720"/>
              <w:rPr>
                <w:sz w:val="22"/>
                <w:szCs w:val="22"/>
              </w:rPr>
            </w:pPr>
            <w:r w:rsidRPr="00430DD8">
              <w:rPr>
                <w:sz w:val="22"/>
                <w:szCs w:val="22"/>
              </w:rPr>
              <w:t>Product Specification</w:t>
            </w:r>
          </w:p>
          <w:p w14:paraId="5826CD4C" w14:textId="359B5BD6" w:rsidR="00B30C80" w:rsidRPr="00430DD8" w:rsidRDefault="00B30C80" w:rsidP="00B30C80">
            <w:pPr>
              <w:ind w:left="720"/>
              <w:rPr>
                <w:sz w:val="22"/>
                <w:szCs w:val="22"/>
              </w:rPr>
            </w:pPr>
            <w:r w:rsidRPr="00430DD8">
              <w:rPr>
                <w:sz w:val="22"/>
                <w:szCs w:val="22"/>
              </w:rPr>
              <w:t>Project Plan</w:t>
            </w:r>
          </w:p>
        </w:tc>
        <w:tc>
          <w:tcPr>
            <w:tcW w:w="2250" w:type="dxa"/>
          </w:tcPr>
          <w:p w14:paraId="639EC80E" w14:textId="77777777" w:rsidR="00B30C80" w:rsidRPr="00430DD8" w:rsidRDefault="00B30C80" w:rsidP="00B30C80">
            <w:pPr>
              <w:rPr>
                <w:color w:val="FF0000"/>
                <w:sz w:val="22"/>
                <w:szCs w:val="22"/>
              </w:rPr>
            </w:pPr>
          </w:p>
        </w:tc>
      </w:tr>
      <w:tr w:rsidR="00430DD8" w:rsidRPr="00430DD8" w14:paraId="05D68C6F" w14:textId="77777777" w:rsidTr="00B01184">
        <w:trPr>
          <w:jc w:val="center"/>
        </w:trPr>
        <w:tc>
          <w:tcPr>
            <w:tcW w:w="4950" w:type="dxa"/>
          </w:tcPr>
          <w:p w14:paraId="0CAC70F0" w14:textId="77777777" w:rsidR="00430DD8" w:rsidRPr="00430DD8" w:rsidRDefault="00430DD8" w:rsidP="00B30C80"/>
        </w:tc>
        <w:tc>
          <w:tcPr>
            <w:tcW w:w="2250" w:type="dxa"/>
          </w:tcPr>
          <w:p w14:paraId="4E7551F9" w14:textId="77777777" w:rsidR="00430DD8" w:rsidRPr="00430DD8" w:rsidRDefault="00430DD8" w:rsidP="00B30C80">
            <w:pPr>
              <w:rPr>
                <w:color w:val="FF0000"/>
              </w:rPr>
            </w:pPr>
          </w:p>
        </w:tc>
      </w:tr>
      <w:tr w:rsidR="00B30C80" w:rsidRPr="00430DD8" w14:paraId="445BADC6" w14:textId="77777777" w:rsidTr="00B01184">
        <w:trPr>
          <w:jc w:val="center"/>
        </w:trPr>
        <w:tc>
          <w:tcPr>
            <w:tcW w:w="4950" w:type="dxa"/>
          </w:tcPr>
          <w:p w14:paraId="35D53B4D" w14:textId="45200385" w:rsidR="00B30C80" w:rsidRPr="00430DD8" w:rsidRDefault="00B30C80" w:rsidP="00B30C80">
            <w:pPr>
              <w:rPr>
                <w:sz w:val="22"/>
                <w:szCs w:val="22"/>
              </w:rPr>
            </w:pPr>
          </w:p>
        </w:tc>
        <w:tc>
          <w:tcPr>
            <w:tcW w:w="2250" w:type="dxa"/>
          </w:tcPr>
          <w:p w14:paraId="5050BC7B" w14:textId="77777777" w:rsidR="00B30C80" w:rsidRPr="00430DD8" w:rsidRDefault="00B30C80" w:rsidP="00B30C80">
            <w:pPr>
              <w:rPr>
                <w:color w:val="FF0000"/>
                <w:sz w:val="22"/>
                <w:szCs w:val="22"/>
              </w:rPr>
            </w:pPr>
          </w:p>
        </w:tc>
      </w:tr>
      <w:tr w:rsidR="00B30C80" w:rsidRPr="00430DD8" w14:paraId="55945A43" w14:textId="77777777" w:rsidTr="00B01184">
        <w:trPr>
          <w:jc w:val="center"/>
        </w:trPr>
        <w:tc>
          <w:tcPr>
            <w:tcW w:w="4950" w:type="dxa"/>
          </w:tcPr>
          <w:p w14:paraId="3D0C8A7F" w14:textId="37142FCB" w:rsidR="00B30C80" w:rsidRPr="00430DD8" w:rsidRDefault="00B30C80" w:rsidP="00B30C80">
            <w:pPr>
              <w:rPr>
                <w:sz w:val="22"/>
                <w:szCs w:val="22"/>
              </w:rPr>
            </w:pPr>
            <w:r w:rsidRPr="00430DD8">
              <w:rPr>
                <w:sz w:val="22"/>
                <w:szCs w:val="22"/>
              </w:rPr>
              <w:t>D2 Senior Design Day</w:t>
            </w:r>
          </w:p>
        </w:tc>
        <w:tc>
          <w:tcPr>
            <w:tcW w:w="2250" w:type="dxa"/>
          </w:tcPr>
          <w:p w14:paraId="2529F478" w14:textId="77777777" w:rsidR="00B30C80" w:rsidRPr="00430DD8" w:rsidRDefault="00B30C80" w:rsidP="00B30C80">
            <w:pPr>
              <w:rPr>
                <w:color w:val="FF0000"/>
                <w:sz w:val="22"/>
                <w:szCs w:val="22"/>
              </w:rPr>
            </w:pPr>
          </w:p>
        </w:tc>
      </w:tr>
    </w:tbl>
    <w:p w14:paraId="34BC9A8F" w14:textId="457BA1DD" w:rsidR="00203BE7" w:rsidRPr="003B504D" w:rsidRDefault="00E8500C" w:rsidP="00B01184">
      <w:pPr>
        <w:pStyle w:val="Caption"/>
        <w:jc w:val="center"/>
      </w:pPr>
      <w:r>
        <w:t xml:space="preserve">Table </w:t>
      </w:r>
      <w:fldSimple w:instr=" SEQ Table \* ARABIC ">
        <w:r w:rsidR="00F2211F">
          <w:rPr>
            <w:noProof/>
          </w:rPr>
          <w:t>3</w:t>
        </w:r>
      </w:fldSimple>
      <w:r>
        <w:t>:  Milestone Schedule</w:t>
      </w:r>
    </w:p>
    <w:p w14:paraId="1796DB94" w14:textId="75975607" w:rsidR="00203BE7" w:rsidRPr="00871005" w:rsidRDefault="00203BE7" w:rsidP="00887527">
      <w:pPr>
        <w:spacing w:after="0"/>
        <w:rPr>
          <w:i/>
          <w:iCs/>
          <w:color w:val="FF0000"/>
        </w:rPr>
      </w:pPr>
      <w:r w:rsidRPr="00871005">
        <w:rPr>
          <w:i/>
          <w:iCs/>
          <w:color w:val="FF0000"/>
        </w:rPr>
        <w:t xml:space="preserve">Some </w:t>
      </w:r>
      <w:r w:rsidR="00201520">
        <w:rPr>
          <w:i/>
          <w:iCs/>
          <w:color w:val="FF0000"/>
        </w:rPr>
        <w:t>items</w:t>
      </w:r>
      <w:r w:rsidRPr="00871005">
        <w:rPr>
          <w:i/>
          <w:iCs/>
          <w:color w:val="FF0000"/>
        </w:rPr>
        <w:t xml:space="preserve"> to consider</w:t>
      </w:r>
      <w:r w:rsidR="00201520">
        <w:rPr>
          <w:i/>
          <w:iCs/>
          <w:color w:val="FF0000"/>
        </w:rPr>
        <w:t xml:space="preserve"> as examples:</w:t>
      </w:r>
    </w:p>
    <w:p w14:paraId="7EFEED9B" w14:textId="2E2382E5" w:rsidR="0030306E" w:rsidRDefault="0030306E" w:rsidP="00E23119">
      <w:pPr>
        <w:pStyle w:val="ListParagraph"/>
        <w:numPr>
          <w:ilvl w:val="0"/>
          <w:numId w:val="7"/>
        </w:numPr>
        <w:spacing w:after="0"/>
        <w:ind w:left="720" w:hanging="360"/>
        <w:rPr>
          <w:i/>
          <w:iCs/>
          <w:color w:val="FF0000"/>
        </w:rPr>
      </w:pPr>
      <w:r>
        <w:rPr>
          <w:i/>
          <w:iCs/>
          <w:color w:val="FF0000"/>
        </w:rPr>
        <w:t>Determining the sub-system partitioning and assignments</w:t>
      </w:r>
    </w:p>
    <w:p w14:paraId="23614D21" w14:textId="7FEF4BCD" w:rsidR="0030306E" w:rsidRDefault="0030306E" w:rsidP="00E23119">
      <w:pPr>
        <w:pStyle w:val="ListParagraph"/>
        <w:numPr>
          <w:ilvl w:val="0"/>
          <w:numId w:val="7"/>
        </w:numPr>
        <w:spacing w:after="0"/>
        <w:ind w:left="720" w:hanging="360"/>
        <w:rPr>
          <w:i/>
          <w:iCs/>
          <w:color w:val="FF0000"/>
        </w:rPr>
      </w:pPr>
      <w:r>
        <w:rPr>
          <w:i/>
          <w:iCs/>
          <w:color w:val="FF0000"/>
        </w:rPr>
        <w:t>Preliminary hardware selection</w:t>
      </w:r>
    </w:p>
    <w:p w14:paraId="6D969436" w14:textId="08D0EC78" w:rsidR="00203BE7" w:rsidRDefault="00203BE7" w:rsidP="00E23119">
      <w:pPr>
        <w:pStyle w:val="ListParagraph"/>
        <w:numPr>
          <w:ilvl w:val="0"/>
          <w:numId w:val="7"/>
        </w:numPr>
        <w:spacing w:after="0"/>
        <w:ind w:left="720" w:hanging="360"/>
        <w:rPr>
          <w:i/>
          <w:iCs/>
          <w:color w:val="FF0000"/>
        </w:rPr>
      </w:pPr>
      <w:r w:rsidRPr="00E23119">
        <w:rPr>
          <w:i/>
          <w:iCs/>
          <w:color w:val="FF0000"/>
        </w:rPr>
        <w:t>Selecting a microcontroller/programming language/application framework</w:t>
      </w:r>
    </w:p>
    <w:p w14:paraId="520C799B" w14:textId="63ADF91E" w:rsidR="005D016E" w:rsidRPr="005D016E" w:rsidRDefault="005D016E" w:rsidP="005D016E">
      <w:pPr>
        <w:pStyle w:val="ListParagraph"/>
        <w:numPr>
          <w:ilvl w:val="0"/>
          <w:numId w:val="7"/>
        </w:numPr>
        <w:ind w:left="720" w:hanging="360"/>
        <w:rPr>
          <w:i/>
          <w:iCs/>
          <w:color w:val="FF0000"/>
        </w:rPr>
      </w:pPr>
      <w:r w:rsidRPr="00E23119">
        <w:rPr>
          <w:i/>
          <w:iCs/>
          <w:color w:val="FF0000"/>
        </w:rPr>
        <w:t xml:space="preserve">Ordering material (this is a biggie) </w:t>
      </w:r>
    </w:p>
    <w:p w14:paraId="33B87051" w14:textId="7C4480FB" w:rsidR="00203BE7" w:rsidRPr="00E23119" w:rsidRDefault="005D016E" w:rsidP="00E23119">
      <w:pPr>
        <w:pStyle w:val="ListParagraph"/>
        <w:numPr>
          <w:ilvl w:val="0"/>
          <w:numId w:val="7"/>
        </w:numPr>
        <w:spacing w:after="0"/>
        <w:ind w:left="720" w:hanging="360"/>
        <w:rPr>
          <w:i/>
          <w:iCs/>
          <w:color w:val="FF0000"/>
        </w:rPr>
      </w:pPr>
      <w:r>
        <w:rPr>
          <w:i/>
          <w:iCs/>
          <w:color w:val="FF0000"/>
        </w:rPr>
        <w:t>Determining the required</w:t>
      </w:r>
      <w:r w:rsidR="00203BE7" w:rsidRPr="00E23119">
        <w:rPr>
          <w:i/>
          <w:iCs/>
          <w:color w:val="FF0000"/>
        </w:rPr>
        <w:t xml:space="preserve"> power budget</w:t>
      </w:r>
    </w:p>
    <w:p w14:paraId="7B16A9A2" w14:textId="3A1D8DD4" w:rsidR="00E23119"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build</w:t>
      </w:r>
      <w:r w:rsidR="00507C90">
        <w:rPr>
          <w:i/>
          <w:iCs/>
          <w:color w:val="FF0000"/>
        </w:rPr>
        <w:t>s</w:t>
      </w:r>
      <w:r>
        <w:rPr>
          <w:i/>
          <w:iCs/>
          <w:color w:val="FF0000"/>
        </w:rPr>
        <w:t xml:space="preserve"> complete</w:t>
      </w:r>
    </w:p>
    <w:p w14:paraId="32C278F3" w14:textId="580A75DA" w:rsidR="00177391"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testing complete</w:t>
      </w:r>
    </w:p>
    <w:p w14:paraId="307847C3" w14:textId="577B7E3A" w:rsidR="00177391" w:rsidRDefault="00507C90" w:rsidP="00E23119">
      <w:pPr>
        <w:pStyle w:val="ListParagraph"/>
        <w:numPr>
          <w:ilvl w:val="0"/>
          <w:numId w:val="7"/>
        </w:numPr>
        <w:ind w:left="720" w:hanging="360"/>
        <w:rPr>
          <w:i/>
          <w:iCs/>
          <w:color w:val="FF0000"/>
        </w:rPr>
      </w:pPr>
      <w:r>
        <w:rPr>
          <w:i/>
          <w:iCs/>
          <w:color w:val="FF0000"/>
        </w:rPr>
        <w:t xml:space="preserve">Complete system build </w:t>
      </w:r>
      <w:r w:rsidR="00695554">
        <w:rPr>
          <w:i/>
          <w:iCs/>
          <w:color w:val="FF0000"/>
        </w:rPr>
        <w:t>Integrating</w:t>
      </w:r>
      <w:r w:rsidR="00177391">
        <w:rPr>
          <w:i/>
          <w:iCs/>
          <w:color w:val="FF0000"/>
        </w:rPr>
        <w:t xml:space="preserve"> the sub-systems together</w:t>
      </w:r>
    </w:p>
    <w:p w14:paraId="0EDC0BF8" w14:textId="77777777" w:rsidR="00507C90" w:rsidRDefault="00695554" w:rsidP="007126BD">
      <w:pPr>
        <w:pStyle w:val="ListParagraph"/>
        <w:numPr>
          <w:ilvl w:val="0"/>
          <w:numId w:val="7"/>
        </w:numPr>
        <w:ind w:left="720" w:hanging="360"/>
        <w:rPr>
          <w:i/>
          <w:iCs/>
          <w:color w:val="FF0000"/>
        </w:rPr>
      </w:pPr>
      <w:r>
        <w:rPr>
          <w:i/>
          <w:iCs/>
          <w:color w:val="FF0000"/>
        </w:rPr>
        <w:t xml:space="preserve">Full function </w:t>
      </w:r>
      <w:r w:rsidR="006A7845">
        <w:rPr>
          <w:i/>
          <w:iCs/>
          <w:color w:val="FF0000"/>
        </w:rPr>
        <w:t>test</w:t>
      </w:r>
      <w:r w:rsidR="00507C90">
        <w:rPr>
          <w:i/>
          <w:iCs/>
          <w:color w:val="FF0000"/>
        </w:rPr>
        <w:t>ing complete</w:t>
      </w:r>
    </w:p>
    <w:p w14:paraId="550D77F2" w14:textId="1AD6BF0E" w:rsidR="00E23119" w:rsidRDefault="00507C90" w:rsidP="007126BD">
      <w:pPr>
        <w:pStyle w:val="ListParagraph"/>
        <w:numPr>
          <w:ilvl w:val="0"/>
          <w:numId w:val="7"/>
        </w:numPr>
        <w:ind w:left="720" w:hanging="360"/>
        <w:rPr>
          <w:i/>
          <w:iCs/>
          <w:color w:val="FF0000"/>
        </w:rPr>
      </w:pPr>
      <w:r>
        <w:rPr>
          <w:i/>
          <w:iCs/>
          <w:color w:val="FF0000"/>
        </w:rPr>
        <w:t>Full stress and corner case testing complete</w:t>
      </w:r>
    </w:p>
    <w:p w14:paraId="3B6C490A" w14:textId="3FF4555B" w:rsidR="00507C90" w:rsidRPr="006A7845" w:rsidRDefault="00507C90" w:rsidP="007126BD">
      <w:pPr>
        <w:pStyle w:val="ListParagraph"/>
        <w:numPr>
          <w:ilvl w:val="0"/>
          <w:numId w:val="7"/>
        </w:numPr>
        <w:ind w:left="720" w:hanging="360"/>
        <w:rPr>
          <w:i/>
          <w:iCs/>
          <w:color w:val="FF0000"/>
        </w:rPr>
      </w:pPr>
      <w:r>
        <w:rPr>
          <w:i/>
          <w:iCs/>
          <w:color w:val="FF0000"/>
        </w:rPr>
        <w:t>Full feature demonstration</w:t>
      </w:r>
    </w:p>
    <w:p w14:paraId="47AE24ED" w14:textId="01BF0119" w:rsidR="00203BE7" w:rsidRPr="00871005" w:rsidRDefault="00203BE7" w:rsidP="00203BE7">
      <w:pPr>
        <w:rPr>
          <w:i/>
          <w:iCs/>
          <w:color w:val="FF0000"/>
        </w:rPr>
      </w:pPr>
      <w:r w:rsidRPr="00871005">
        <w:rPr>
          <w:i/>
          <w:iCs/>
          <w:color w:val="FF0000"/>
        </w:rPr>
        <w:t xml:space="preserve">The Project Manager should ensure that </w:t>
      </w:r>
      <w:r w:rsidR="00201520">
        <w:rPr>
          <w:i/>
          <w:iCs/>
          <w:color w:val="FF0000"/>
        </w:rPr>
        <w:t>the milestones</w:t>
      </w:r>
      <w:r w:rsidRPr="00871005">
        <w:rPr>
          <w:i/>
          <w:iCs/>
          <w:color w:val="FF0000"/>
        </w:rPr>
        <w:t xml:space="preserve"> and SOW </w:t>
      </w:r>
      <w:r w:rsidR="00201520">
        <w:rPr>
          <w:i/>
          <w:iCs/>
          <w:color w:val="FF0000"/>
        </w:rPr>
        <w:t>are</w:t>
      </w:r>
      <w:r w:rsidRPr="00871005">
        <w:rPr>
          <w:i/>
          <w:iCs/>
          <w:color w:val="FF0000"/>
        </w:rPr>
        <w:t xml:space="preserve"> reviewed constantly by </w:t>
      </w:r>
      <w:r w:rsidR="00CB48E4">
        <w:rPr>
          <w:i/>
          <w:iCs/>
          <w:color w:val="FF0000"/>
        </w:rPr>
        <w:t>t</w:t>
      </w:r>
      <w:r w:rsidRPr="00871005">
        <w:rPr>
          <w:i/>
          <w:iCs/>
          <w:color w:val="FF0000"/>
        </w:rPr>
        <w:t xml:space="preserve">eam members, your D2 </w:t>
      </w:r>
      <w:r w:rsidR="00CB48E4">
        <w:rPr>
          <w:i/>
          <w:iCs/>
          <w:color w:val="FF0000"/>
        </w:rPr>
        <w:t>mentors your advisor</w:t>
      </w:r>
      <w:r w:rsidRPr="00871005">
        <w:rPr>
          <w:i/>
          <w:iCs/>
          <w:color w:val="FF0000"/>
        </w:rPr>
        <w:t xml:space="preserve">, and the </w:t>
      </w:r>
      <w:r w:rsidR="00CB48E4">
        <w:rPr>
          <w:i/>
          <w:iCs/>
          <w:color w:val="FF0000"/>
        </w:rPr>
        <w:t>s</w:t>
      </w:r>
      <w:r w:rsidRPr="00871005">
        <w:rPr>
          <w:i/>
          <w:iCs/>
          <w:color w:val="FF0000"/>
        </w:rPr>
        <w:t xml:space="preserve">ponsor. </w:t>
      </w:r>
    </w:p>
    <w:p w14:paraId="6379520A" w14:textId="77777777" w:rsidR="004B7182" w:rsidRDefault="004B7182">
      <w:pPr>
        <w:rPr>
          <w:rFonts w:asciiTheme="majorHAnsi" w:eastAsiaTheme="majorEastAsia" w:hAnsiTheme="majorHAnsi" w:cstheme="majorBidi"/>
          <w:color w:val="365F91" w:themeColor="accent1" w:themeShade="BF"/>
          <w:sz w:val="32"/>
          <w:szCs w:val="32"/>
        </w:rPr>
      </w:pPr>
      <w:r>
        <w:br w:type="page"/>
      </w:r>
    </w:p>
    <w:p w14:paraId="1C5DF30A" w14:textId="65EA2AD0" w:rsidR="00E60512" w:rsidRDefault="00E60512" w:rsidP="00E60512">
      <w:pPr>
        <w:pStyle w:val="Heading1"/>
        <w:numPr>
          <w:ilvl w:val="0"/>
          <w:numId w:val="1"/>
        </w:numPr>
      </w:pPr>
      <w:bookmarkStart w:id="15" w:name="_Toc117501066"/>
      <w:r>
        <w:lastRenderedPageBreak/>
        <w:t>Approvals</w:t>
      </w:r>
      <w:bookmarkEnd w:id="15"/>
    </w:p>
    <w:p w14:paraId="5B96A7AD" w14:textId="234FD3AA" w:rsidR="00203BE7" w:rsidRPr="00A81996" w:rsidRDefault="00203BE7" w:rsidP="00203BE7">
      <w:pPr>
        <w:rPr>
          <w:i/>
          <w:iCs/>
          <w:color w:val="FF0000"/>
        </w:rPr>
      </w:pPr>
      <w:r w:rsidRPr="00A81996">
        <w:rPr>
          <w:i/>
          <w:iCs/>
          <w:color w:val="FF0000"/>
        </w:rPr>
        <w:t xml:space="preserve">The project SOW is a document that needs the approval of everyone to move forward. If approval is denied, rework the SOW to fix the issue and begin the approval cycle again. </w:t>
      </w:r>
    </w:p>
    <w:p w14:paraId="795CCEC1" w14:textId="2B2C8AED" w:rsidR="00203BE7" w:rsidRPr="00A81996" w:rsidRDefault="00203BE7" w:rsidP="00203BE7">
      <w:pPr>
        <w:rPr>
          <w:i/>
          <w:iCs/>
          <w:color w:val="FF0000"/>
        </w:rPr>
      </w:pPr>
      <w:r w:rsidRPr="00A81996">
        <w:rPr>
          <w:i/>
          <w:iCs/>
          <w:color w:val="FF0000"/>
        </w:rPr>
        <w:t xml:space="preserve">The Faculty Sponsor should be consulted often for </w:t>
      </w:r>
      <w:r w:rsidR="00BE457F" w:rsidRPr="00A81996">
        <w:rPr>
          <w:i/>
          <w:iCs/>
          <w:color w:val="FF0000"/>
        </w:rPr>
        <w:t>the purposes</w:t>
      </w:r>
      <w:r w:rsidRPr="00A81996">
        <w:rPr>
          <w:i/>
          <w:iCs/>
          <w:color w:val="FF0000"/>
        </w:rPr>
        <w:t xml:space="preserve"> of creating the SOW.  After the Faculty Sponsor and the Team are comfortable with the contents of the SOW, only then should it go to the Sponsor for review.  </w:t>
      </w:r>
    </w:p>
    <w:p w14:paraId="33B3DF23" w14:textId="4670453D" w:rsidR="00203BE7" w:rsidRPr="00A81996" w:rsidRDefault="00203BE7" w:rsidP="00203BE7">
      <w:pPr>
        <w:rPr>
          <w:i/>
          <w:iCs/>
          <w:color w:val="FF0000"/>
        </w:rPr>
      </w:pPr>
      <w:r w:rsidRPr="00A81996">
        <w:rPr>
          <w:i/>
          <w:iCs/>
          <w:color w:val="FF0000"/>
        </w:rPr>
        <w:t>If the Faculty Sponsor and Sponsor are the same person, try to be reasonable regarding what is possible to accomplish.</w:t>
      </w:r>
    </w:p>
    <w:p w14:paraId="64477216" w14:textId="34B11C73" w:rsidR="00203BE7" w:rsidRPr="00A81996" w:rsidRDefault="00203BE7" w:rsidP="00203BE7">
      <w:pPr>
        <w:rPr>
          <w:i/>
          <w:iCs/>
          <w:color w:val="FF0000"/>
        </w:rPr>
      </w:pPr>
      <w:r w:rsidRPr="00A81996">
        <w:rPr>
          <w:i/>
          <w:iCs/>
          <w:color w:val="FF0000"/>
        </w:rPr>
        <w:t>Type in the names in the “Approver Name” column, written signatures only in “Signature” and “Date” columns.</w:t>
      </w:r>
    </w:p>
    <w:p w14:paraId="5FAAE5F6" w14:textId="7D1B7335" w:rsidR="00203BE7" w:rsidRDefault="00203BE7" w:rsidP="00203BE7">
      <w:pPr>
        <w:rPr>
          <w:i/>
          <w:iCs/>
          <w:color w:val="FF0000"/>
        </w:rPr>
      </w:pPr>
      <w:r w:rsidRPr="00A81996">
        <w:rPr>
          <w:i/>
          <w:iCs/>
          <w:color w:val="FF0000"/>
        </w:rPr>
        <w:t xml:space="preserve">WARNING: Sponsors and Faculty </w:t>
      </w:r>
      <w:r w:rsidR="00F128BB">
        <w:rPr>
          <w:i/>
          <w:iCs/>
          <w:color w:val="FF0000"/>
        </w:rPr>
        <w:t>Advisors</w:t>
      </w:r>
      <w:r w:rsidRPr="00A81996">
        <w:rPr>
          <w:i/>
          <w:iCs/>
          <w:color w:val="FF0000"/>
        </w:rPr>
        <w:t xml:space="preserve"> require lead time to approve documents.  Do NOT send a document to them and expect them to read/approve it immediately.  Be courteous - give at least 3 business days.  Thus, if the SOW is due by 5pm Friday, email it to them on the preceding Tuesday.</w:t>
      </w:r>
    </w:p>
    <w:p w14:paraId="211FAA5F" w14:textId="17A00B91" w:rsidR="00F96B98" w:rsidRPr="00A81996" w:rsidRDefault="00F96B98" w:rsidP="00203BE7">
      <w:pPr>
        <w:rPr>
          <w:i/>
          <w:iCs/>
          <w:color w:val="FF0000"/>
        </w:rPr>
      </w:pPr>
      <w:r>
        <w:rPr>
          <w:i/>
          <w:iCs/>
          <w:color w:val="FF0000"/>
        </w:rPr>
        <w:t>If you</w:t>
      </w:r>
      <w:r w:rsidR="0048409D">
        <w:rPr>
          <w:i/>
          <w:iCs/>
          <w:color w:val="FF0000"/>
        </w:rPr>
        <w:t>r</w:t>
      </w:r>
      <w:r>
        <w:rPr>
          <w:i/>
          <w:iCs/>
          <w:color w:val="FF0000"/>
        </w:rPr>
        <w:t xml:space="preserve"> sponsor requests an email </w:t>
      </w:r>
      <w:r w:rsidR="008C1E0C">
        <w:rPr>
          <w:i/>
          <w:iCs/>
          <w:color w:val="FF0000"/>
        </w:rPr>
        <w:t>signature,</w:t>
      </w:r>
      <w:r>
        <w:rPr>
          <w:i/>
          <w:iCs/>
          <w:color w:val="FF0000"/>
        </w:rPr>
        <w:t xml:space="preserve"> please talk to your instructor.   It is strongly preferred that they print the signature page, sign</w:t>
      </w:r>
      <w:r w:rsidR="008C1E0C">
        <w:rPr>
          <w:i/>
          <w:iCs/>
          <w:color w:val="FF0000"/>
        </w:rPr>
        <w:t>, and email a scan of the page.</w:t>
      </w:r>
    </w:p>
    <w:p w14:paraId="040DE294" w14:textId="66DA73F2" w:rsidR="00203BE7" w:rsidRPr="00A81996" w:rsidRDefault="00F128BB" w:rsidP="00203BE7">
      <w:pPr>
        <w:rPr>
          <w:i/>
          <w:iCs/>
          <w:color w:val="FF0000"/>
        </w:rPr>
      </w:pPr>
      <w:r>
        <w:rPr>
          <w:i/>
          <w:iCs/>
          <w:color w:val="FF0000"/>
        </w:rPr>
        <w:t>Y</w:t>
      </w:r>
      <w:r w:rsidR="00203BE7" w:rsidRPr="00A81996">
        <w:rPr>
          <w:i/>
          <w:iCs/>
          <w:color w:val="FF0000"/>
        </w:rPr>
        <w:t xml:space="preserve">our </w:t>
      </w:r>
      <w:r w:rsidR="00BE457F" w:rsidRPr="00A81996">
        <w:rPr>
          <w:i/>
          <w:iCs/>
          <w:color w:val="FF0000"/>
        </w:rPr>
        <w:t>instructor</w:t>
      </w:r>
      <w:r>
        <w:rPr>
          <w:i/>
          <w:iCs/>
          <w:color w:val="FF0000"/>
        </w:rPr>
        <w:t xml:space="preserve"> does not sign before submission, you</w:t>
      </w:r>
      <w:r w:rsidR="007B49D2">
        <w:rPr>
          <w:i/>
          <w:iCs/>
          <w:color w:val="FF0000"/>
        </w:rPr>
        <w:t>r</w:t>
      </w:r>
      <w:r>
        <w:rPr>
          <w:i/>
          <w:iCs/>
          <w:color w:val="FF0000"/>
        </w:rPr>
        <w:t xml:space="preserve"> instructor will sign after</w:t>
      </w:r>
      <w:r w:rsidR="00A11619">
        <w:rPr>
          <w:i/>
          <w:iCs/>
          <w:color w:val="FF0000"/>
        </w:rPr>
        <w:t xml:space="preserve"> grading if the document passes.</w:t>
      </w:r>
    </w:p>
    <w:p w14:paraId="23BA0D60" w14:textId="77777777" w:rsidR="00203BE7" w:rsidRPr="00F35A79" w:rsidRDefault="00203BE7" w:rsidP="00203BE7">
      <w:pPr>
        <w:rPr>
          <w:i/>
          <w:iCs/>
          <w:color w:val="FF0000"/>
        </w:rPr>
      </w:pPr>
      <w:r w:rsidRPr="00F35A79">
        <w:rPr>
          <w:i/>
          <w:iCs/>
          <w:color w:val="FF0000"/>
        </w:rPr>
        <w:t>&lt;Keep the language below&gt;</w:t>
      </w:r>
    </w:p>
    <w:p w14:paraId="339FEBE6" w14:textId="4D8F5511" w:rsidR="00203BE7" w:rsidRDefault="00203BE7" w:rsidP="00203BE7">
      <w:r>
        <w:t xml:space="preserve">The signatures of the people below indicate an understanding </w:t>
      </w:r>
      <w:r w:rsidR="00AE69E2">
        <w:t xml:space="preserve">of </w:t>
      </w:r>
      <w:r>
        <w:t xml:space="preserve">the purpose and content of this document by those signing it.  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4A19388F"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&lt;PRD title&gt; Version X.X.</w:t>
      </w:r>
      <w:r>
        <w:rPr>
          <w:rFonts w:ascii="Segoe UI" w:hAnsi="Segoe UI" w:cs="Segoe UI"/>
          <w:color w:val="242424"/>
          <w:sz w:val="21"/>
          <w:szCs w:val="21"/>
          <w:shd w:val="clear" w:color="auto" w:fill="FFFFFF"/>
        </w:rPr>
        <w:t xml:space="preserve"> </w:t>
      </w:r>
      <w:r w:rsidR="003823C7">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 </w:t>
      </w:r>
      <w:r w:rsidR="000A18F8">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49CF4660" w:rsidR="00566E63" w:rsidRPr="0055315E" w:rsidRDefault="00F00B90" w:rsidP="008F1422">
            <w:pPr>
              <w:pStyle w:val="TableText"/>
              <w:rPr>
                <w:rFonts w:asciiTheme="minorHAnsi" w:hAnsiTheme="minorHAnsi" w:cstheme="minorHAnsi"/>
                <w:i/>
                <w:iCs/>
                <w:sz w:val="22"/>
                <w:szCs w:val="22"/>
              </w:rPr>
            </w:pPr>
            <w:r w:rsidRPr="0055315E">
              <w:rPr>
                <w:rFonts w:asciiTheme="minorHAnsi" w:hAnsiTheme="minorHAnsi" w:cstheme="minorHAnsi"/>
                <w:i/>
                <w:iCs/>
                <w:color w:val="FF0000"/>
                <w:sz w:val="22"/>
                <w:szCs w:val="22"/>
              </w:rPr>
              <w:t>Type in Names here</w:t>
            </w:r>
          </w:p>
        </w:tc>
        <w:tc>
          <w:tcPr>
            <w:tcW w:w="1800" w:type="dxa"/>
            <w:vAlign w:val="center"/>
          </w:tcPr>
          <w:p w14:paraId="5B1EADC9" w14:textId="14003DF4"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am Project Manager</w:t>
            </w:r>
          </w:p>
        </w:tc>
        <w:tc>
          <w:tcPr>
            <w:tcW w:w="3015" w:type="dxa"/>
            <w:vAlign w:val="center"/>
          </w:tcPr>
          <w:p w14:paraId="42FDE737"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219BF1BD" w14:textId="77777777" w:rsidR="00566E63" w:rsidRPr="0055315E" w:rsidRDefault="00566E63" w:rsidP="008F1422">
            <w:pPr>
              <w:pStyle w:val="TableText"/>
              <w:rPr>
                <w:rFonts w:asciiTheme="minorHAnsi" w:hAnsiTheme="minorHAnsi" w:cstheme="minorHAnsi"/>
                <w:sz w:val="22"/>
                <w:szCs w:val="22"/>
              </w:rPr>
            </w:pPr>
          </w:p>
        </w:tc>
      </w:tr>
      <w:tr w:rsidR="00A8357A" w:rsidRPr="0055315E" w14:paraId="4067E51D" w14:textId="77777777" w:rsidTr="00A30EA6">
        <w:trPr>
          <w:jc w:val="center"/>
        </w:trPr>
        <w:tc>
          <w:tcPr>
            <w:tcW w:w="2700" w:type="dxa"/>
            <w:vAlign w:val="center"/>
          </w:tcPr>
          <w:p w14:paraId="310BD866" w14:textId="36D21AB6" w:rsidR="00A8357A" w:rsidRPr="00347C39" w:rsidRDefault="006C123D" w:rsidP="008F1422">
            <w:pPr>
              <w:pStyle w:val="TableText"/>
              <w:rPr>
                <w:rFonts w:asciiTheme="minorHAnsi" w:hAnsiTheme="minorHAnsi" w:cstheme="minorHAnsi"/>
                <w:i/>
                <w:iCs/>
                <w:sz w:val="22"/>
                <w:szCs w:val="22"/>
              </w:rPr>
            </w:pPr>
            <w:r w:rsidRPr="00347C39">
              <w:rPr>
                <w:rFonts w:asciiTheme="minorHAnsi" w:hAnsiTheme="minorHAnsi" w:cstheme="minorHAnsi"/>
                <w:i/>
                <w:iCs/>
                <w:color w:val="FF0000"/>
                <w:sz w:val="22"/>
                <w:szCs w:val="22"/>
              </w:rPr>
              <w:t xml:space="preserve">All team members must </w:t>
            </w:r>
            <w:r w:rsidR="00347C39" w:rsidRPr="00347C39">
              <w:rPr>
                <w:rFonts w:asciiTheme="minorHAnsi" w:hAnsiTheme="minorHAnsi" w:cstheme="minorHAnsi"/>
                <w:i/>
                <w:iCs/>
                <w:color w:val="FF0000"/>
                <w:sz w:val="22"/>
                <w:szCs w:val="22"/>
              </w:rPr>
              <w:t>sign the SOW</w:t>
            </w:r>
          </w:p>
        </w:tc>
        <w:tc>
          <w:tcPr>
            <w:tcW w:w="1800" w:type="dxa"/>
            <w:vAlign w:val="center"/>
          </w:tcPr>
          <w:p w14:paraId="2E797B80" w14:textId="0F0AF871" w:rsidR="00A8357A" w:rsidRPr="0055315E" w:rsidRDefault="00A8357A"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center"/>
          </w:tcPr>
          <w:p w14:paraId="0583AB0E"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2745EB7D"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7B98503F" w14:textId="77777777" w:rsidTr="00A30EA6">
        <w:trPr>
          <w:jc w:val="center"/>
        </w:trPr>
        <w:tc>
          <w:tcPr>
            <w:tcW w:w="2700" w:type="dxa"/>
            <w:vAlign w:val="center"/>
          </w:tcPr>
          <w:p w14:paraId="660DB30B"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369A9393" w14:textId="4C706567"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631C3B6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4D20BA4F"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6033FA21" w14:textId="77777777" w:rsidTr="00A30EA6">
        <w:trPr>
          <w:jc w:val="center"/>
        </w:trPr>
        <w:tc>
          <w:tcPr>
            <w:tcW w:w="2700" w:type="dxa"/>
            <w:vAlign w:val="center"/>
          </w:tcPr>
          <w:p w14:paraId="22610AD9"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7FE9DB81" w14:textId="7754EBB9"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4996D84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3AF4E64D" w14:textId="77777777" w:rsidR="00A8357A" w:rsidRPr="0055315E" w:rsidRDefault="00A8357A" w:rsidP="008F1422">
            <w:pPr>
              <w:pStyle w:val="TableText"/>
              <w:rPr>
                <w:rFonts w:asciiTheme="minorHAnsi" w:hAnsiTheme="minorHAnsi" w:cstheme="minorHAnsi"/>
                <w:sz w:val="22"/>
                <w:szCs w:val="22"/>
              </w:rPr>
            </w:pPr>
          </w:p>
        </w:tc>
      </w:tr>
      <w:tr w:rsidR="00566E63" w:rsidRPr="0055315E" w14:paraId="6A451BBD" w14:textId="77777777" w:rsidTr="00A30EA6">
        <w:trPr>
          <w:jc w:val="center"/>
        </w:trPr>
        <w:tc>
          <w:tcPr>
            <w:tcW w:w="2700" w:type="dxa"/>
            <w:vAlign w:val="center"/>
          </w:tcPr>
          <w:p w14:paraId="655F7EAF"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1B8BEB8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D2 Project Manager</w:t>
            </w:r>
          </w:p>
        </w:tc>
        <w:tc>
          <w:tcPr>
            <w:tcW w:w="3015" w:type="dxa"/>
            <w:vAlign w:val="center"/>
          </w:tcPr>
          <w:p w14:paraId="61D829E2"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3CCB9CA4"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41B2B2A" w14:textId="77777777" w:rsidTr="00A30EA6">
        <w:trPr>
          <w:jc w:val="center"/>
        </w:trPr>
        <w:tc>
          <w:tcPr>
            <w:tcW w:w="2700" w:type="dxa"/>
            <w:vAlign w:val="center"/>
          </w:tcPr>
          <w:p w14:paraId="78460B88"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235537F" w14:textId="139CDDE9"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Faculty </w:t>
            </w:r>
            <w:r w:rsidR="00F128BB"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5DDB0FEA" w14:textId="77777777" w:rsidTr="00A30EA6">
        <w:trPr>
          <w:jc w:val="center"/>
        </w:trPr>
        <w:tc>
          <w:tcPr>
            <w:tcW w:w="2700" w:type="dxa"/>
            <w:vAlign w:val="center"/>
          </w:tcPr>
          <w:p w14:paraId="1153B87C"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53D938C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Sponsor</w:t>
            </w:r>
          </w:p>
        </w:tc>
        <w:tc>
          <w:tcPr>
            <w:tcW w:w="3015" w:type="dxa"/>
            <w:vAlign w:val="center"/>
          </w:tcPr>
          <w:p w14:paraId="4F64DC73"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B6A08A8"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3C226BF"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Instructor</w:t>
            </w: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769D22D2" w14:textId="4E9291CF" w:rsidR="00660C15" w:rsidRDefault="00B8127E" w:rsidP="005F3594">
      <w:pPr>
        <w:pStyle w:val="Heading2"/>
      </w:pPr>
      <w:bookmarkStart w:id="16" w:name="_Toc117501067"/>
      <w:r>
        <w:t>Contingencies</w:t>
      </w:r>
      <w:bookmarkEnd w:id="16"/>
    </w:p>
    <w:p w14:paraId="7EBE3C02" w14:textId="6EBED585" w:rsidR="00DA72AE" w:rsidRDefault="00DA72AE" w:rsidP="00DA72AE">
      <w:r>
        <w:t>This section contains any approval contingencies as noted by the Product Sponsor, Advisor, Mentor, or Instructor</w:t>
      </w:r>
      <w:r w:rsidR="002D4AD1">
        <w:t>.</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D07E4B" w:rsidRPr="0055315E" w14:paraId="2F315382" w14:textId="3AA973C2" w:rsidTr="00D07E4B">
        <w:trPr>
          <w:jc w:val="center"/>
        </w:trPr>
        <w:tc>
          <w:tcPr>
            <w:tcW w:w="2422" w:type="dxa"/>
            <w:shd w:val="clear" w:color="auto" w:fill="E6E6E6"/>
            <w:vAlign w:val="center"/>
          </w:tcPr>
          <w:p w14:paraId="31CA0A22" w14:textId="77777777"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6390" w:type="dxa"/>
            <w:shd w:val="clear" w:color="auto" w:fill="E6E6E6"/>
          </w:tcPr>
          <w:p w14:paraId="11CAA1A3" w14:textId="24A93134"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Contingency</w:t>
            </w:r>
          </w:p>
        </w:tc>
      </w:tr>
      <w:tr w:rsidR="00D07E4B" w:rsidRPr="0055315E" w14:paraId="11E5C854" w14:textId="18A31455" w:rsidTr="00D07E4B">
        <w:trPr>
          <w:jc w:val="center"/>
        </w:trPr>
        <w:tc>
          <w:tcPr>
            <w:tcW w:w="2422" w:type="dxa"/>
            <w:vAlign w:val="center"/>
          </w:tcPr>
          <w:p w14:paraId="125D6FA1" w14:textId="77777777" w:rsidR="00D07E4B" w:rsidRPr="0055315E" w:rsidRDefault="00D07E4B" w:rsidP="00C633E6">
            <w:pPr>
              <w:pStyle w:val="TableText"/>
              <w:rPr>
                <w:rFonts w:asciiTheme="minorHAnsi" w:hAnsiTheme="minorHAnsi" w:cstheme="minorHAnsi"/>
              </w:rPr>
            </w:pPr>
          </w:p>
        </w:tc>
        <w:tc>
          <w:tcPr>
            <w:tcW w:w="6390" w:type="dxa"/>
          </w:tcPr>
          <w:p w14:paraId="434FBFBE" w14:textId="77777777" w:rsidR="00D07E4B" w:rsidRPr="0055315E" w:rsidRDefault="00D07E4B" w:rsidP="00C633E6">
            <w:pPr>
              <w:pStyle w:val="TableText"/>
              <w:rPr>
                <w:rFonts w:asciiTheme="minorHAnsi" w:hAnsiTheme="minorHAnsi" w:cstheme="minorHAnsi"/>
              </w:rPr>
            </w:pPr>
          </w:p>
        </w:tc>
      </w:tr>
      <w:tr w:rsidR="00D07E4B" w:rsidRPr="0055315E" w14:paraId="11626A10" w14:textId="4BF37833" w:rsidTr="00D07E4B">
        <w:trPr>
          <w:jc w:val="center"/>
        </w:trPr>
        <w:tc>
          <w:tcPr>
            <w:tcW w:w="2422" w:type="dxa"/>
            <w:vAlign w:val="center"/>
          </w:tcPr>
          <w:p w14:paraId="3742EA46" w14:textId="77777777" w:rsidR="00D07E4B" w:rsidRPr="0055315E" w:rsidRDefault="00D07E4B" w:rsidP="00C633E6">
            <w:pPr>
              <w:pStyle w:val="TableText"/>
              <w:rPr>
                <w:rFonts w:asciiTheme="minorHAnsi" w:hAnsiTheme="minorHAnsi" w:cstheme="minorHAnsi"/>
              </w:rPr>
            </w:pPr>
          </w:p>
        </w:tc>
        <w:tc>
          <w:tcPr>
            <w:tcW w:w="6390" w:type="dxa"/>
          </w:tcPr>
          <w:p w14:paraId="56570A14" w14:textId="77777777" w:rsidR="00D07E4B" w:rsidRPr="0055315E" w:rsidRDefault="00D07E4B" w:rsidP="00C633E6">
            <w:pPr>
              <w:pStyle w:val="TableText"/>
              <w:rPr>
                <w:rFonts w:asciiTheme="minorHAnsi" w:hAnsiTheme="minorHAnsi" w:cstheme="minorHAnsi"/>
              </w:rPr>
            </w:pPr>
          </w:p>
        </w:tc>
      </w:tr>
      <w:tr w:rsidR="00D07E4B" w:rsidRPr="0055315E" w14:paraId="6E7808BB" w14:textId="49F0BA2F" w:rsidTr="00D07E4B">
        <w:trPr>
          <w:jc w:val="center"/>
        </w:trPr>
        <w:tc>
          <w:tcPr>
            <w:tcW w:w="2422" w:type="dxa"/>
            <w:vAlign w:val="center"/>
          </w:tcPr>
          <w:p w14:paraId="078B99CB" w14:textId="77777777" w:rsidR="00D07E4B" w:rsidRPr="0055315E" w:rsidRDefault="00D07E4B" w:rsidP="00C633E6">
            <w:pPr>
              <w:pStyle w:val="TableText"/>
              <w:rPr>
                <w:rFonts w:asciiTheme="minorHAnsi" w:hAnsiTheme="minorHAnsi" w:cstheme="minorHAnsi"/>
              </w:rPr>
            </w:pPr>
          </w:p>
        </w:tc>
        <w:tc>
          <w:tcPr>
            <w:tcW w:w="6390" w:type="dxa"/>
          </w:tcPr>
          <w:p w14:paraId="33236AED" w14:textId="77777777" w:rsidR="00D07E4B" w:rsidRPr="0055315E" w:rsidRDefault="00D07E4B" w:rsidP="00C633E6">
            <w:pPr>
              <w:pStyle w:val="TableText"/>
              <w:rPr>
                <w:rFonts w:asciiTheme="minorHAnsi" w:hAnsiTheme="minorHAnsi" w:cstheme="minorHAnsi"/>
              </w:rPr>
            </w:pPr>
          </w:p>
        </w:tc>
      </w:tr>
    </w:tbl>
    <w:p w14:paraId="1444FC6C" w14:textId="77777777" w:rsidR="00660C15" w:rsidRDefault="00660C15" w:rsidP="00203BE7">
      <w:pPr>
        <w:rPr>
          <w:color w:val="FF0000"/>
        </w:rPr>
      </w:pPr>
    </w:p>
    <w:p w14:paraId="0B309924" w14:textId="07623A59" w:rsidR="005614BC" w:rsidRDefault="005614BC" w:rsidP="005614BC">
      <w:pPr>
        <w:pStyle w:val="Heading2"/>
      </w:pPr>
      <w:bookmarkStart w:id="17" w:name="_Toc117501068"/>
      <w:r>
        <w:t>Engagement Modification</w:t>
      </w:r>
      <w:r w:rsidR="00832693">
        <w:t>s</w:t>
      </w:r>
      <w:bookmarkEnd w:id="17"/>
    </w:p>
    <w:p w14:paraId="626FA276" w14:textId="6FB00B9B" w:rsidR="005614BC" w:rsidRDefault="005614BC" w:rsidP="005614BC">
      <w:r>
        <w:t xml:space="preserve">This section contains any </w:t>
      </w:r>
      <w:r w:rsidR="00832693">
        <w:t xml:space="preserve">deviations or additions to the Sponsor, </w:t>
      </w:r>
      <w:r w:rsidR="006D5678">
        <w:t xml:space="preserve">Advisor or Team engagement requirements as listed in the </w:t>
      </w:r>
      <w:r w:rsidR="00DB3904">
        <w:t>Appendixes.</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5614BC" w:rsidRPr="0055315E" w14:paraId="4DDE3170" w14:textId="77777777" w:rsidTr="0083626F">
        <w:trPr>
          <w:jc w:val="center"/>
        </w:trPr>
        <w:tc>
          <w:tcPr>
            <w:tcW w:w="2422" w:type="dxa"/>
            <w:shd w:val="clear" w:color="auto" w:fill="E6E6E6"/>
            <w:vAlign w:val="center"/>
          </w:tcPr>
          <w:p w14:paraId="6FB88565" w14:textId="3A1CE17A" w:rsidR="005614BC" w:rsidRPr="0055315E" w:rsidRDefault="00A361B2" w:rsidP="0083626F">
            <w:pPr>
              <w:pStyle w:val="TableText"/>
              <w:rPr>
                <w:rFonts w:asciiTheme="minorHAnsi" w:hAnsiTheme="minorHAnsi" w:cstheme="minorHAnsi"/>
                <w:sz w:val="22"/>
                <w:szCs w:val="22"/>
              </w:rPr>
            </w:pPr>
            <w:r>
              <w:rPr>
                <w:rFonts w:asciiTheme="minorHAnsi" w:hAnsiTheme="minorHAnsi" w:cstheme="minorHAnsi"/>
                <w:sz w:val="22"/>
                <w:szCs w:val="22"/>
              </w:rPr>
              <w:t>Appendix</w:t>
            </w:r>
            <w:r w:rsidR="00A83B96">
              <w:rPr>
                <w:rFonts w:asciiTheme="minorHAnsi" w:hAnsiTheme="minorHAnsi" w:cstheme="minorHAnsi"/>
                <w:sz w:val="22"/>
                <w:szCs w:val="22"/>
              </w:rPr>
              <w:t xml:space="preserve"> Section</w:t>
            </w:r>
          </w:p>
        </w:tc>
        <w:tc>
          <w:tcPr>
            <w:tcW w:w="6390" w:type="dxa"/>
            <w:shd w:val="clear" w:color="auto" w:fill="E6E6E6"/>
          </w:tcPr>
          <w:p w14:paraId="14E26F8D" w14:textId="1A6346FB" w:rsidR="005614BC" w:rsidRPr="0055315E" w:rsidRDefault="00F16BD9" w:rsidP="0083626F">
            <w:pPr>
              <w:pStyle w:val="TableText"/>
              <w:rPr>
                <w:rFonts w:asciiTheme="minorHAnsi" w:hAnsiTheme="minorHAnsi" w:cstheme="minorHAnsi"/>
                <w:sz w:val="22"/>
                <w:szCs w:val="22"/>
              </w:rPr>
            </w:pPr>
            <w:r>
              <w:rPr>
                <w:rFonts w:asciiTheme="minorHAnsi" w:hAnsiTheme="minorHAnsi" w:cstheme="minorHAnsi"/>
                <w:sz w:val="22"/>
                <w:szCs w:val="22"/>
              </w:rPr>
              <w:t>Modification</w:t>
            </w:r>
          </w:p>
        </w:tc>
      </w:tr>
      <w:tr w:rsidR="005614BC" w:rsidRPr="0055315E" w14:paraId="33D19475" w14:textId="77777777" w:rsidTr="0083626F">
        <w:trPr>
          <w:jc w:val="center"/>
        </w:trPr>
        <w:tc>
          <w:tcPr>
            <w:tcW w:w="2422" w:type="dxa"/>
            <w:vAlign w:val="center"/>
          </w:tcPr>
          <w:p w14:paraId="601B7EE3" w14:textId="6AEA6593" w:rsidR="005614BC" w:rsidRPr="0055315E" w:rsidRDefault="00A361B2"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Sponsor Engagement</w:t>
            </w:r>
          </w:p>
        </w:tc>
        <w:tc>
          <w:tcPr>
            <w:tcW w:w="6390" w:type="dxa"/>
          </w:tcPr>
          <w:p w14:paraId="19DFA535" w14:textId="25E934A4" w:rsidR="005614BC" w:rsidRPr="0055315E" w:rsidRDefault="002D0B9E"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The Sponsor Support Elements table was updated to include specialized test equipment that will be provided by the sponsor</w:t>
            </w:r>
            <w:r w:rsidR="00A83B96" w:rsidRPr="00A83B96">
              <w:rPr>
                <w:rFonts w:asciiTheme="minorHAnsi" w:eastAsiaTheme="minorHAnsi" w:hAnsiTheme="minorHAnsi" w:cstheme="minorBidi"/>
                <w:i/>
                <w:iCs/>
                <w:color w:val="FF0000"/>
                <w:sz w:val="22"/>
                <w:szCs w:val="22"/>
              </w:rPr>
              <w:t>.</w:t>
            </w:r>
          </w:p>
        </w:tc>
      </w:tr>
      <w:tr w:rsidR="005614BC" w:rsidRPr="0055315E" w14:paraId="0B4EECCF" w14:textId="77777777" w:rsidTr="0083626F">
        <w:trPr>
          <w:jc w:val="center"/>
        </w:trPr>
        <w:tc>
          <w:tcPr>
            <w:tcW w:w="2422" w:type="dxa"/>
            <w:vAlign w:val="center"/>
          </w:tcPr>
          <w:p w14:paraId="0A391ACF" w14:textId="77777777" w:rsidR="005614BC" w:rsidRPr="0055315E" w:rsidRDefault="005614BC" w:rsidP="0083626F">
            <w:pPr>
              <w:pStyle w:val="TableText"/>
              <w:rPr>
                <w:rFonts w:asciiTheme="minorHAnsi" w:hAnsiTheme="minorHAnsi" w:cstheme="minorHAnsi"/>
              </w:rPr>
            </w:pPr>
          </w:p>
        </w:tc>
        <w:tc>
          <w:tcPr>
            <w:tcW w:w="6390" w:type="dxa"/>
          </w:tcPr>
          <w:p w14:paraId="4BC6238E" w14:textId="77777777" w:rsidR="005614BC" w:rsidRPr="0055315E" w:rsidRDefault="005614BC" w:rsidP="0083626F">
            <w:pPr>
              <w:pStyle w:val="TableText"/>
              <w:rPr>
                <w:rFonts w:asciiTheme="minorHAnsi" w:hAnsiTheme="minorHAnsi" w:cstheme="minorHAnsi"/>
              </w:rPr>
            </w:pPr>
          </w:p>
        </w:tc>
      </w:tr>
      <w:tr w:rsidR="005614BC" w:rsidRPr="0055315E" w14:paraId="26B8D4F5" w14:textId="77777777" w:rsidTr="0083626F">
        <w:trPr>
          <w:jc w:val="center"/>
        </w:trPr>
        <w:tc>
          <w:tcPr>
            <w:tcW w:w="2422" w:type="dxa"/>
            <w:vAlign w:val="center"/>
          </w:tcPr>
          <w:p w14:paraId="6DDF7C17" w14:textId="77777777" w:rsidR="005614BC" w:rsidRPr="0055315E" w:rsidRDefault="005614BC" w:rsidP="0083626F">
            <w:pPr>
              <w:pStyle w:val="TableText"/>
              <w:rPr>
                <w:rFonts w:asciiTheme="minorHAnsi" w:hAnsiTheme="minorHAnsi" w:cstheme="minorHAnsi"/>
              </w:rPr>
            </w:pPr>
          </w:p>
        </w:tc>
        <w:tc>
          <w:tcPr>
            <w:tcW w:w="6390" w:type="dxa"/>
          </w:tcPr>
          <w:p w14:paraId="31A875B8" w14:textId="77777777" w:rsidR="005614BC" w:rsidRPr="0055315E" w:rsidRDefault="005614BC" w:rsidP="0083626F">
            <w:pPr>
              <w:pStyle w:val="TableText"/>
              <w:rPr>
                <w:rFonts w:asciiTheme="minorHAnsi" w:hAnsiTheme="minorHAnsi" w:cstheme="minorHAnsi"/>
              </w:rPr>
            </w:pPr>
          </w:p>
        </w:tc>
      </w:tr>
    </w:tbl>
    <w:p w14:paraId="1BCE8EED" w14:textId="77777777" w:rsidR="005614BC" w:rsidRDefault="005614BC" w:rsidP="005614BC">
      <w:pPr>
        <w:rPr>
          <w:color w:val="FF0000"/>
        </w:rPr>
      </w:pPr>
    </w:p>
    <w:p w14:paraId="60DE37F3" w14:textId="066C2E76" w:rsidR="0092660B" w:rsidRPr="00FE3F53" w:rsidRDefault="0092660B" w:rsidP="0092660B">
      <w:pPr>
        <w:rPr>
          <w:i/>
          <w:iCs/>
          <w:color w:val="FF0000"/>
        </w:rPr>
      </w:pPr>
      <w:r w:rsidRPr="00FE3F53">
        <w:rPr>
          <w:i/>
          <w:iCs/>
          <w:color w:val="FF0000"/>
        </w:rPr>
        <w:t xml:space="preserve">The </w:t>
      </w:r>
      <w:r w:rsidR="009B3493" w:rsidRPr="00FE3F53">
        <w:rPr>
          <w:i/>
          <w:iCs/>
          <w:color w:val="FF0000"/>
        </w:rPr>
        <w:t>instructor</w:t>
      </w:r>
      <w:r w:rsidRPr="00FE3F53">
        <w:rPr>
          <w:i/>
          <w:iCs/>
          <w:color w:val="FF0000"/>
        </w:rPr>
        <w:t xml:space="preserve"> signs the </w:t>
      </w:r>
      <w:r w:rsidR="005A01A4">
        <w:rPr>
          <w:i/>
          <w:iCs/>
          <w:color w:val="FF0000"/>
        </w:rPr>
        <w:t>document</w:t>
      </w:r>
      <w:r w:rsidRPr="00FE3F53">
        <w:rPr>
          <w:i/>
          <w:iCs/>
          <w:color w:val="FF0000"/>
        </w:rPr>
        <w:t xml:space="preserve"> after it has been graded. </w:t>
      </w:r>
    </w:p>
    <w:p w14:paraId="48154F87" w14:textId="77777777" w:rsidR="0092660B" w:rsidRPr="00FE3F53" w:rsidRDefault="0092660B" w:rsidP="0092660B">
      <w:pPr>
        <w:rPr>
          <w:i/>
          <w:iCs/>
          <w:color w:val="FF0000"/>
        </w:rPr>
      </w:pPr>
      <w:r w:rsidRPr="00FE3F53">
        <w:rPr>
          <w:i/>
          <w:iCs/>
          <w:color w:val="FF0000"/>
        </w:rPr>
        <w:t>Before you submit to advisor/sponsor for review:</w:t>
      </w:r>
    </w:p>
    <w:p w14:paraId="7498B73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Refresh the table of contents</w:t>
      </w:r>
    </w:p>
    <w:p w14:paraId="21BAD77C" w14:textId="2DC2A4A8"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Verify every table and figure has a number and caption (right click on the square thing upper left of figure/table and select insert caption).   There should be at least </w:t>
      </w:r>
      <w:r w:rsidR="00A431EE">
        <w:rPr>
          <w:i/>
          <w:iCs/>
          <w:color w:val="FF0000"/>
        </w:rPr>
        <w:t>one</w:t>
      </w:r>
      <w:r w:rsidRPr="00FE3F53">
        <w:rPr>
          <w:i/>
          <w:iCs/>
          <w:color w:val="FF0000"/>
        </w:rPr>
        <w:t xml:space="preserve"> introductory sentence for every table/figure.</w:t>
      </w:r>
    </w:p>
    <w:p w14:paraId="17E98398" w14:textId="17D5A690"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White space is correct.   Word can be a real </w:t>
      </w:r>
      <w:r w:rsidR="00FD5E33" w:rsidRPr="00FE3F53">
        <w:rPr>
          <w:i/>
          <w:iCs/>
          <w:color w:val="FF0000"/>
        </w:rPr>
        <w:t>pain,</w:t>
      </w:r>
      <w:r w:rsidRPr="00FE3F53">
        <w:rPr>
          <w:i/>
          <w:iCs/>
          <w:color w:val="FF0000"/>
        </w:rPr>
        <w:t xml:space="preserve"> but you need to clean up your whitespace (adjust column sizes, make sure page breaks are in proper spot – don’t cut tables in half or put in too many page breaks so that there are ton of mostly blank sheets).</w:t>
      </w:r>
    </w:p>
    <w:p w14:paraId="746A25F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Make sure the revision block is correct.</w:t>
      </w:r>
    </w:p>
    <w:p w14:paraId="67F5EEFC" w14:textId="77777777" w:rsidR="0092660B" w:rsidRPr="00FE3F53" w:rsidRDefault="0092660B" w:rsidP="00203BE7">
      <w:pPr>
        <w:rPr>
          <w:i/>
          <w:iCs/>
          <w:color w:val="FF0000"/>
        </w:rPr>
      </w:pPr>
    </w:p>
    <w:p w14:paraId="56ADCC6F" w14:textId="054DC9D7" w:rsidR="00C90DD5" w:rsidRPr="00FE3F53" w:rsidRDefault="00C90DD5" w:rsidP="00203BE7">
      <w:pPr>
        <w:rPr>
          <w:i/>
          <w:iCs/>
          <w:color w:val="FF0000"/>
        </w:rPr>
      </w:pPr>
      <w:r w:rsidRPr="00FE3F53">
        <w:rPr>
          <w:i/>
          <w:iCs/>
          <w:color w:val="FF0000"/>
        </w:rPr>
        <w:t xml:space="preserve">Before you submit </w:t>
      </w:r>
      <w:r w:rsidR="000822E9" w:rsidRPr="00FE3F53">
        <w:rPr>
          <w:i/>
          <w:iCs/>
          <w:color w:val="FF0000"/>
        </w:rPr>
        <w:t>for grading – update the author tabl</w:t>
      </w:r>
      <w:r w:rsidR="00597C23" w:rsidRPr="00FE3F53">
        <w:rPr>
          <w:i/>
          <w:iCs/>
          <w:color w:val="FF0000"/>
        </w:rPr>
        <w:t>e below.  I</w:t>
      </w:r>
      <w:r w:rsidR="000822E9" w:rsidRPr="00FE3F53">
        <w:rPr>
          <w:i/>
          <w:iCs/>
          <w:color w:val="FF0000"/>
        </w:rPr>
        <w:t xml:space="preserve">t does not have to be 100% </w:t>
      </w:r>
      <w:r w:rsidR="00EE3204" w:rsidRPr="00FE3F53">
        <w:rPr>
          <w:i/>
          <w:iCs/>
          <w:color w:val="FF0000"/>
        </w:rPr>
        <w:t>accurate but</w:t>
      </w:r>
      <w:r w:rsidR="000822E9" w:rsidRPr="00FE3F53">
        <w:rPr>
          <w:i/>
          <w:iCs/>
          <w:color w:val="FF0000"/>
        </w:rPr>
        <w:t xml:space="preserve"> should be updated if there are major changes</w:t>
      </w:r>
      <w:r w:rsidR="00597C23" w:rsidRPr="00FE3F53">
        <w:rPr>
          <w:i/>
          <w:iCs/>
          <w:color w:val="FF0000"/>
        </w:rPr>
        <w:t xml:space="preserve"> and should give the instructor a good idea of how much each person has contributed.</w:t>
      </w:r>
    </w:p>
    <w:p w14:paraId="54BB459A" w14:textId="1DE6953F" w:rsidR="0077471E" w:rsidRPr="00FE3F53" w:rsidRDefault="002F3D15" w:rsidP="00203BE7">
      <w:pPr>
        <w:rPr>
          <w:i/>
          <w:iCs/>
          <w:color w:val="FF0000"/>
        </w:rPr>
      </w:pPr>
      <w:r w:rsidRPr="00FE3F53">
        <w:rPr>
          <w:i/>
          <w:iCs/>
          <w:color w:val="FF0000"/>
        </w:rPr>
        <w:t>You can highlight the words in a section to get the word count (it will be displayed in the lower left).</w:t>
      </w:r>
      <w:r w:rsidR="002946D9" w:rsidRPr="00FE3F53">
        <w:rPr>
          <w:i/>
          <w:iCs/>
          <w:color w:val="FF0000"/>
        </w:rPr>
        <w:t xml:space="preserve">   For tables and diagrams just put n/a for the word count.</w:t>
      </w:r>
    </w:p>
    <w:tbl>
      <w:tblPr>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622"/>
        <w:gridCol w:w="1800"/>
        <w:gridCol w:w="3015"/>
      </w:tblGrid>
      <w:tr w:rsidR="002F3D15" w:rsidRPr="0055315E" w14:paraId="4EA4923A" w14:textId="77777777" w:rsidTr="002946D9">
        <w:trPr>
          <w:jc w:val="center"/>
        </w:trPr>
        <w:tc>
          <w:tcPr>
            <w:tcW w:w="3622" w:type="dxa"/>
            <w:shd w:val="clear" w:color="auto" w:fill="E6E6E6"/>
            <w:vAlign w:val="center"/>
          </w:tcPr>
          <w:p w14:paraId="5D0CEC86" w14:textId="1F3492B7"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Section</w:t>
            </w:r>
          </w:p>
        </w:tc>
        <w:tc>
          <w:tcPr>
            <w:tcW w:w="1800" w:type="dxa"/>
            <w:shd w:val="clear" w:color="auto" w:fill="E6E6E6"/>
            <w:vAlign w:val="center"/>
          </w:tcPr>
          <w:p w14:paraId="53DACBC9" w14:textId="63DBDAF1"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Author</w:t>
            </w:r>
          </w:p>
        </w:tc>
        <w:tc>
          <w:tcPr>
            <w:tcW w:w="3015" w:type="dxa"/>
            <w:shd w:val="clear" w:color="auto" w:fill="E6E6E6"/>
            <w:vAlign w:val="center"/>
          </w:tcPr>
          <w:p w14:paraId="0BC8C892" w14:textId="1C87DD8F"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Word Count</w:t>
            </w:r>
          </w:p>
        </w:tc>
      </w:tr>
      <w:tr w:rsidR="002F3D15" w:rsidRPr="0055315E" w14:paraId="4ECBC84E" w14:textId="77777777" w:rsidTr="002946D9">
        <w:trPr>
          <w:jc w:val="center"/>
        </w:trPr>
        <w:tc>
          <w:tcPr>
            <w:tcW w:w="3622" w:type="dxa"/>
            <w:vAlign w:val="center"/>
          </w:tcPr>
          <w:p w14:paraId="1A8A901E" w14:textId="62BF5B95" w:rsidR="002F3D15" w:rsidRPr="0055315E" w:rsidRDefault="003822AB" w:rsidP="003822AB">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lastRenderedPageBreak/>
              <w:t>1. Introduction</w:t>
            </w:r>
          </w:p>
        </w:tc>
        <w:tc>
          <w:tcPr>
            <w:tcW w:w="1800" w:type="dxa"/>
            <w:vAlign w:val="center"/>
          </w:tcPr>
          <w:p w14:paraId="50C78898" w14:textId="3A32AE5F"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Jane Doe</w:t>
            </w:r>
          </w:p>
        </w:tc>
        <w:tc>
          <w:tcPr>
            <w:tcW w:w="3015" w:type="dxa"/>
            <w:vAlign w:val="center"/>
          </w:tcPr>
          <w:p w14:paraId="11D003D1" w14:textId="5CED326D"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268</w:t>
            </w:r>
          </w:p>
        </w:tc>
      </w:tr>
      <w:tr w:rsidR="002F3D15" w:rsidRPr="0055315E" w14:paraId="4E30EF2B" w14:textId="77777777" w:rsidTr="002946D9">
        <w:trPr>
          <w:jc w:val="center"/>
        </w:trPr>
        <w:tc>
          <w:tcPr>
            <w:tcW w:w="3622" w:type="dxa"/>
            <w:vAlign w:val="center"/>
          </w:tcPr>
          <w:p w14:paraId="7AD032C5" w14:textId="77777777" w:rsidR="002F3D15" w:rsidRPr="0055315E" w:rsidRDefault="002F3D15" w:rsidP="006C3289">
            <w:pPr>
              <w:pStyle w:val="TableText"/>
              <w:rPr>
                <w:rFonts w:asciiTheme="minorHAnsi" w:hAnsiTheme="minorHAnsi" w:cstheme="minorHAnsi"/>
              </w:rPr>
            </w:pPr>
          </w:p>
        </w:tc>
        <w:tc>
          <w:tcPr>
            <w:tcW w:w="1800" w:type="dxa"/>
            <w:vAlign w:val="center"/>
          </w:tcPr>
          <w:p w14:paraId="2038B8FD" w14:textId="75FCFF29" w:rsidR="002F3D15" w:rsidRPr="0055315E" w:rsidRDefault="002F3D15" w:rsidP="006C3289">
            <w:pPr>
              <w:pStyle w:val="TableText"/>
              <w:rPr>
                <w:rFonts w:asciiTheme="minorHAnsi" w:hAnsiTheme="minorHAnsi" w:cstheme="minorHAnsi"/>
              </w:rPr>
            </w:pPr>
          </w:p>
        </w:tc>
        <w:tc>
          <w:tcPr>
            <w:tcW w:w="3015" w:type="dxa"/>
            <w:vAlign w:val="center"/>
          </w:tcPr>
          <w:p w14:paraId="3B1D7A7B" w14:textId="77777777" w:rsidR="002F3D15" w:rsidRPr="0055315E" w:rsidRDefault="002F3D15" w:rsidP="006C3289">
            <w:pPr>
              <w:pStyle w:val="TableText"/>
              <w:rPr>
                <w:rFonts w:asciiTheme="minorHAnsi" w:hAnsiTheme="minorHAnsi" w:cstheme="minorHAnsi"/>
              </w:rPr>
            </w:pPr>
          </w:p>
        </w:tc>
      </w:tr>
      <w:tr w:rsidR="002F3D15" w:rsidRPr="0055315E" w14:paraId="4DDF21AB" w14:textId="77777777" w:rsidTr="002946D9">
        <w:trPr>
          <w:jc w:val="center"/>
        </w:trPr>
        <w:tc>
          <w:tcPr>
            <w:tcW w:w="3622" w:type="dxa"/>
            <w:vAlign w:val="center"/>
          </w:tcPr>
          <w:p w14:paraId="46542C66" w14:textId="77777777" w:rsidR="002F3D15" w:rsidRPr="0055315E" w:rsidRDefault="002F3D15" w:rsidP="006C3289">
            <w:pPr>
              <w:pStyle w:val="TableText"/>
              <w:rPr>
                <w:rFonts w:asciiTheme="minorHAnsi" w:hAnsiTheme="minorHAnsi" w:cstheme="minorHAnsi"/>
              </w:rPr>
            </w:pPr>
          </w:p>
        </w:tc>
        <w:tc>
          <w:tcPr>
            <w:tcW w:w="1800" w:type="dxa"/>
            <w:vAlign w:val="center"/>
          </w:tcPr>
          <w:p w14:paraId="26380E7C" w14:textId="1CC1A795" w:rsidR="002F3D15" w:rsidRPr="0055315E" w:rsidRDefault="002F3D15" w:rsidP="006C3289">
            <w:pPr>
              <w:pStyle w:val="TableText"/>
              <w:rPr>
                <w:rFonts w:asciiTheme="minorHAnsi" w:hAnsiTheme="minorHAnsi" w:cstheme="minorHAnsi"/>
              </w:rPr>
            </w:pPr>
          </w:p>
        </w:tc>
        <w:tc>
          <w:tcPr>
            <w:tcW w:w="3015" w:type="dxa"/>
            <w:vAlign w:val="center"/>
          </w:tcPr>
          <w:p w14:paraId="4F90852F" w14:textId="77777777" w:rsidR="002F3D15" w:rsidRPr="0055315E" w:rsidRDefault="002F3D15" w:rsidP="006C3289">
            <w:pPr>
              <w:pStyle w:val="TableText"/>
              <w:rPr>
                <w:rFonts w:asciiTheme="minorHAnsi" w:hAnsiTheme="minorHAnsi" w:cstheme="minorHAnsi"/>
              </w:rPr>
            </w:pPr>
          </w:p>
        </w:tc>
      </w:tr>
      <w:tr w:rsidR="002F3D15" w:rsidRPr="0055315E" w14:paraId="792CAC16" w14:textId="77777777" w:rsidTr="002946D9">
        <w:trPr>
          <w:jc w:val="center"/>
        </w:trPr>
        <w:tc>
          <w:tcPr>
            <w:tcW w:w="3622" w:type="dxa"/>
            <w:vAlign w:val="center"/>
          </w:tcPr>
          <w:p w14:paraId="041B6CEC" w14:textId="77777777" w:rsidR="002F3D15" w:rsidRPr="0055315E" w:rsidRDefault="002F3D15" w:rsidP="006C3289">
            <w:pPr>
              <w:pStyle w:val="TableText"/>
              <w:rPr>
                <w:rFonts w:asciiTheme="minorHAnsi" w:hAnsiTheme="minorHAnsi" w:cstheme="minorHAnsi"/>
              </w:rPr>
            </w:pPr>
          </w:p>
        </w:tc>
        <w:tc>
          <w:tcPr>
            <w:tcW w:w="1800" w:type="dxa"/>
            <w:vAlign w:val="center"/>
          </w:tcPr>
          <w:p w14:paraId="2B2E5E5F" w14:textId="441956E5" w:rsidR="002F3D15" w:rsidRPr="0055315E" w:rsidRDefault="002F3D15" w:rsidP="006C3289">
            <w:pPr>
              <w:pStyle w:val="TableText"/>
              <w:rPr>
                <w:rFonts w:asciiTheme="minorHAnsi" w:hAnsiTheme="minorHAnsi" w:cstheme="minorHAnsi"/>
              </w:rPr>
            </w:pPr>
          </w:p>
        </w:tc>
        <w:tc>
          <w:tcPr>
            <w:tcW w:w="3015" w:type="dxa"/>
            <w:vAlign w:val="center"/>
          </w:tcPr>
          <w:p w14:paraId="2CE724AD" w14:textId="77777777" w:rsidR="002F3D15" w:rsidRPr="0055315E" w:rsidRDefault="002F3D15" w:rsidP="006C3289">
            <w:pPr>
              <w:pStyle w:val="TableText"/>
              <w:rPr>
                <w:rFonts w:asciiTheme="minorHAnsi" w:hAnsiTheme="minorHAnsi" w:cstheme="minorHAnsi"/>
              </w:rPr>
            </w:pPr>
          </w:p>
        </w:tc>
      </w:tr>
      <w:tr w:rsidR="002F3D15" w:rsidRPr="0055315E" w14:paraId="542E7316" w14:textId="77777777" w:rsidTr="002946D9">
        <w:trPr>
          <w:jc w:val="center"/>
        </w:trPr>
        <w:tc>
          <w:tcPr>
            <w:tcW w:w="3622" w:type="dxa"/>
            <w:vAlign w:val="center"/>
          </w:tcPr>
          <w:p w14:paraId="41D2B949" w14:textId="77777777" w:rsidR="002F3D15" w:rsidRPr="0055315E" w:rsidRDefault="002F3D15" w:rsidP="006C3289">
            <w:pPr>
              <w:pStyle w:val="TableText"/>
              <w:rPr>
                <w:rFonts w:asciiTheme="minorHAnsi" w:hAnsiTheme="minorHAnsi" w:cstheme="minorHAnsi"/>
              </w:rPr>
            </w:pPr>
          </w:p>
        </w:tc>
        <w:tc>
          <w:tcPr>
            <w:tcW w:w="1800" w:type="dxa"/>
            <w:vAlign w:val="center"/>
          </w:tcPr>
          <w:p w14:paraId="4C1AF192" w14:textId="50D81FC5" w:rsidR="002F3D15" w:rsidRPr="0055315E" w:rsidRDefault="002F3D15" w:rsidP="006C3289">
            <w:pPr>
              <w:pStyle w:val="TableText"/>
              <w:rPr>
                <w:rFonts w:asciiTheme="minorHAnsi" w:hAnsiTheme="minorHAnsi" w:cstheme="minorHAnsi"/>
              </w:rPr>
            </w:pPr>
          </w:p>
        </w:tc>
        <w:tc>
          <w:tcPr>
            <w:tcW w:w="3015" w:type="dxa"/>
            <w:vAlign w:val="center"/>
          </w:tcPr>
          <w:p w14:paraId="40B255E4" w14:textId="77777777" w:rsidR="002F3D15" w:rsidRPr="0055315E" w:rsidRDefault="002F3D15" w:rsidP="006C3289">
            <w:pPr>
              <w:pStyle w:val="TableText"/>
              <w:rPr>
                <w:rFonts w:asciiTheme="minorHAnsi" w:hAnsiTheme="minorHAnsi" w:cstheme="minorHAnsi"/>
              </w:rPr>
            </w:pPr>
          </w:p>
        </w:tc>
      </w:tr>
      <w:tr w:rsidR="00551031" w:rsidRPr="0055315E" w14:paraId="494F44A0" w14:textId="77777777" w:rsidTr="002946D9">
        <w:trPr>
          <w:jc w:val="center"/>
        </w:trPr>
        <w:tc>
          <w:tcPr>
            <w:tcW w:w="3622" w:type="dxa"/>
            <w:vAlign w:val="center"/>
          </w:tcPr>
          <w:p w14:paraId="537D9EFA" w14:textId="77777777" w:rsidR="00551031" w:rsidRPr="0055315E" w:rsidRDefault="00551031" w:rsidP="006C3289">
            <w:pPr>
              <w:pStyle w:val="TableText"/>
              <w:rPr>
                <w:rFonts w:asciiTheme="minorHAnsi" w:hAnsiTheme="minorHAnsi" w:cstheme="minorHAnsi"/>
              </w:rPr>
            </w:pPr>
          </w:p>
        </w:tc>
        <w:tc>
          <w:tcPr>
            <w:tcW w:w="1800" w:type="dxa"/>
            <w:vAlign w:val="center"/>
          </w:tcPr>
          <w:p w14:paraId="1548D0AA" w14:textId="77777777" w:rsidR="00551031" w:rsidRPr="0055315E" w:rsidRDefault="00551031" w:rsidP="006C3289">
            <w:pPr>
              <w:pStyle w:val="TableText"/>
              <w:rPr>
                <w:rFonts w:asciiTheme="minorHAnsi" w:hAnsiTheme="minorHAnsi" w:cstheme="minorHAnsi"/>
              </w:rPr>
            </w:pPr>
          </w:p>
        </w:tc>
        <w:tc>
          <w:tcPr>
            <w:tcW w:w="3015" w:type="dxa"/>
            <w:vAlign w:val="center"/>
          </w:tcPr>
          <w:p w14:paraId="2579B631" w14:textId="77777777" w:rsidR="00551031" w:rsidRPr="0055315E" w:rsidRDefault="00551031" w:rsidP="006C3289">
            <w:pPr>
              <w:pStyle w:val="TableText"/>
              <w:rPr>
                <w:rFonts w:asciiTheme="minorHAnsi" w:hAnsiTheme="minorHAnsi" w:cstheme="minorHAnsi"/>
              </w:rPr>
            </w:pPr>
          </w:p>
        </w:tc>
      </w:tr>
    </w:tbl>
    <w:p w14:paraId="5F037B7F" w14:textId="77777777" w:rsidR="00551031" w:rsidRDefault="00551031">
      <w:pPr>
        <w:rPr>
          <w:rFonts w:asciiTheme="majorHAnsi" w:eastAsiaTheme="majorEastAsia" w:hAnsiTheme="majorHAnsi" w:cstheme="majorBidi"/>
          <w:color w:val="365F91" w:themeColor="accent1" w:themeShade="BF"/>
          <w:sz w:val="32"/>
          <w:szCs w:val="32"/>
        </w:rPr>
      </w:pPr>
      <w:r>
        <w:br w:type="page"/>
      </w:r>
    </w:p>
    <w:p w14:paraId="26E2CC52" w14:textId="23F3E777" w:rsidR="00637A84" w:rsidRDefault="00D94462" w:rsidP="002F531C">
      <w:pPr>
        <w:pStyle w:val="Heading1"/>
        <w:numPr>
          <w:ilvl w:val="0"/>
          <w:numId w:val="1"/>
        </w:numPr>
      </w:pPr>
      <w:bookmarkStart w:id="18" w:name="_Toc117501069"/>
      <w:r>
        <w:lastRenderedPageBreak/>
        <w:t>Appendix</w:t>
      </w:r>
      <w:bookmarkEnd w:id="18"/>
    </w:p>
    <w:p w14:paraId="6CD8200F" w14:textId="77777777" w:rsidR="006B3F91" w:rsidRDefault="006B3F91" w:rsidP="002F531C">
      <w:pPr>
        <w:pStyle w:val="Heading2"/>
        <w:numPr>
          <w:ilvl w:val="0"/>
          <w:numId w:val="17"/>
        </w:numPr>
      </w:pPr>
      <w:bookmarkStart w:id="19" w:name="_Toc117501070"/>
      <w:r>
        <w:t>Sponsor Engagement</w:t>
      </w:r>
      <w:bookmarkEnd w:id="19"/>
    </w:p>
    <w:p w14:paraId="3A52CAD2" w14:textId="5A903009" w:rsidR="006B3F91" w:rsidRPr="00A4708F" w:rsidRDefault="006B3F91" w:rsidP="007509EF">
      <w:pPr>
        <w:ind w:left="360"/>
        <w:rPr>
          <w:i/>
          <w:iCs/>
          <w:color w:val="FF0000"/>
        </w:rPr>
      </w:pPr>
      <w:r w:rsidRPr="00A4708F">
        <w:rPr>
          <w:i/>
          <w:iCs/>
          <w:color w:val="FF0000"/>
        </w:rPr>
        <w:t>This section describes all forms of support that the project needs from the Sponsor</w:t>
      </w:r>
      <w:r>
        <w:rPr>
          <w:i/>
          <w:iCs/>
          <w:color w:val="FF0000"/>
        </w:rPr>
        <w:t xml:space="preserve"> and the expected interaction/responsibilities between the project team and the </w:t>
      </w:r>
      <w:r w:rsidR="003A11E0">
        <w:rPr>
          <w:i/>
          <w:iCs/>
          <w:color w:val="FF0000"/>
        </w:rPr>
        <w:t>Sponsor.</w:t>
      </w:r>
      <w:r w:rsidRPr="00A4708F">
        <w:rPr>
          <w:i/>
          <w:iCs/>
          <w:color w:val="FF0000"/>
        </w:rPr>
        <w:t xml:space="preserve">  All support elements should be listed along with when they are needed, and for how long.  A detailed list helps both you and the Sponsor to determine what will be needed and make plans.  </w:t>
      </w:r>
    </w:p>
    <w:p w14:paraId="153BBF5F" w14:textId="77777777" w:rsidR="006B3F91" w:rsidRPr="00A4708F" w:rsidRDefault="006B3F91" w:rsidP="007509EF">
      <w:pPr>
        <w:spacing w:after="0"/>
        <w:ind w:left="360"/>
        <w:rPr>
          <w:i/>
          <w:iCs/>
          <w:color w:val="FF0000"/>
        </w:rPr>
      </w:pPr>
      <w:r w:rsidRPr="00A4708F">
        <w:rPr>
          <w:i/>
          <w:iCs/>
          <w:color w:val="FF0000"/>
        </w:rPr>
        <w:t>For example:</w:t>
      </w:r>
    </w:p>
    <w:p w14:paraId="30295443" w14:textId="2DBE58AF" w:rsidR="006B3F91" w:rsidRPr="007509EF" w:rsidRDefault="006B3F91" w:rsidP="007509EF">
      <w:pPr>
        <w:pStyle w:val="ListParagraph"/>
        <w:numPr>
          <w:ilvl w:val="0"/>
          <w:numId w:val="29"/>
        </w:numPr>
        <w:spacing w:after="0"/>
        <w:rPr>
          <w:i/>
          <w:iCs/>
          <w:color w:val="FF0000"/>
        </w:rPr>
      </w:pPr>
      <w:r w:rsidRPr="007509EF">
        <w:rPr>
          <w:i/>
          <w:iCs/>
          <w:color w:val="FF0000"/>
        </w:rPr>
        <w:t>Will you need software from the Sponsor?</w:t>
      </w:r>
    </w:p>
    <w:p w14:paraId="3C926362" w14:textId="7A5CED4A" w:rsidR="006B3F91" w:rsidRPr="007509EF" w:rsidRDefault="006B3F91" w:rsidP="007509EF">
      <w:pPr>
        <w:pStyle w:val="ListParagraph"/>
        <w:numPr>
          <w:ilvl w:val="0"/>
          <w:numId w:val="29"/>
        </w:numPr>
        <w:spacing w:after="0"/>
        <w:rPr>
          <w:i/>
          <w:iCs/>
          <w:color w:val="FF0000"/>
        </w:rPr>
      </w:pPr>
      <w:r w:rsidRPr="007509EF">
        <w:rPr>
          <w:i/>
          <w:iCs/>
          <w:color w:val="FF0000"/>
        </w:rPr>
        <w:t>Mentoring needs</w:t>
      </w:r>
    </w:p>
    <w:p w14:paraId="56FB86A9" w14:textId="5A08272B" w:rsidR="006B3F91" w:rsidRPr="007509EF" w:rsidRDefault="006B3F91" w:rsidP="007509EF">
      <w:pPr>
        <w:pStyle w:val="ListParagraph"/>
        <w:numPr>
          <w:ilvl w:val="0"/>
          <w:numId w:val="29"/>
        </w:numPr>
        <w:spacing w:after="0"/>
        <w:rPr>
          <w:i/>
          <w:iCs/>
          <w:color w:val="FF0000"/>
        </w:rPr>
      </w:pPr>
      <w:r w:rsidRPr="007509EF">
        <w:rPr>
          <w:i/>
          <w:iCs/>
          <w:color w:val="FF0000"/>
        </w:rPr>
        <w:t>Do they need to provide equipment or a place to test your design?</w:t>
      </w:r>
    </w:p>
    <w:p w14:paraId="0A69D5FE" w14:textId="7C3200A2" w:rsidR="006B3F91" w:rsidRPr="007509EF" w:rsidRDefault="006B3F91" w:rsidP="007509EF">
      <w:pPr>
        <w:pStyle w:val="ListParagraph"/>
        <w:numPr>
          <w:ilvl w:val="0"/>
          <w:numId w:val="29"/>
        </w:numPr>
        <w:spacing w:after="0"/>
        <w:rPr>
          <w:i/>
          <w:iCs/>
          <w:color w:val="FF0000"/>
        </w:rPr>
      </w:pPr>
      <w:r w:rsidRPr="007509EF">
        <w:rPr>
          <w:i/>
          <w:iCs/>
          <w:color w:val="FF0000"/>
        </w:rPr>
        <w:t>Some companies require 4 weeks to clear a poster before it may be publicly displayed</w:t>
      </w:r>
      <w:r w:rsidR="003D08D6">
        <w:rPr>
          <w:i/>
          <w:iCs/>
          <w:color w:val="FF0000"/>
        </w:rPr>
        <w:t xml:space="preserve">. </w:t>
      </w:r>
      <w:r w:rsidR="00C276ED" w:rsidRPr="007509EF">
        <w:rPr>
          <w:i/>
          <w:iCs/>
          <w:color w:val="FF0000"/>
        </w:rPr>
        <w:t xml:space="preserve"> By making your Sponsor aware of the poster publication date they will have sufficient time to go through this process</w:t>
      </w:r>
      <w:r w:rsidR="003D08D6">
        <w:rPr>
          <w:i/>
          <w:iCs/>
          <w:color w:val="FF0000"/>
        </w:rPr>
        <w:t>.</w:t>
      </w:r>
    </w:p>
    <w:p w14:paraId="405006A3" w14:textId="05D37D0F" w:rsidR="006B3F91" w:rsidRPr="007509EF" w:rsidRDefault="006B3F91" w:rsidP="007509EF">
      <w:pPr>
        <w:pStyle w:val="ListParagraph"/>
        <w:numPr>
          <w:ilvl w:val="0"/>
          <w:numId w:val="29"/>
        </w:numPr>
        <w:rPr>
          <w:i/>
          <w:iCs/>
          <w:color w:val="FF0000"/>
        </w:rPr>
      </w:pPr>
      <w:r w:rsidRPr="007509EF">
        <w:rPr>
          <w:i/>
          <w:iCs/>
          <w:color w:val="FF0000"/>
        </w:rPr>
        <w:t>The Sponsor may have lead time for purchasing parts or supplies.</w:t>
      </w:r>
    </w:p>
    <w:p w14:paraId="591B7594" w14:textId="77777777" w:rsidR="006B3F91" w:rsidRPr="002F531C" w:rsidRDefault="006B3F91" w:rsidP="002F531C">
      <w:pPr>
        <w:pStyle w:val="Heading2"/>
        <w:numPr>
          <w:ilvl w:val="0"/>
          <w:numId w:val="19"/>
        </w:numPr>
        <w:rPr>
          <w:rStyle w:val="Heading3Char"/>
        </w:rPr>
      </w:pPr>
      <w:bookmarkStart w:id="20" w:name="_Toc117501071"/>
      <w:r w:rsidRPr="002F531C">
        <w:rPr>
          <w:rStyle w:val="Heading3Char"/>
        </w:rPr>
        <w:t>Project Team Responsibilities</w:t>
      </w:r>
      <w:bookmarkEnd w:id="20"/>
    </w:p>
    <w:p w14:paraId="0D7A8ADB" w14:textId="77777777" w:rsidR="006B3F91" w:rsidRPr="000F1F31" w:rsidRDefault="006B3F91" w:rsidP="006B3F91">
      <w:pPr>
        <w:pStyle w:val="ListParagraph"/>
        <w:numPr>
          <w:ilvl w:val="0"/>
          <w:numId w:val="14"/>
        </w:numPr>
      </w:pPr>
      <w:r w:rsidRPr="000F1F31">
        <w:t>The Project Manager will set up and facilitate a weekly call/meeting with the Sponsor.  The Project Team will provide weekly status updates to the Sponsor including upcoming deliverables, critical issues, and any adjustments to the Project Plan.</w:t>
      </w:r>
    </w:p>
    <w:p w14:paraId="312DB01A" w14:textId="77777777" w:rsidR="006B3F91" w:rsidRPr="000F1F31" w:rsidRDefault="006B3F91" w:rsidP="006B3F91">
      <w:pPr>
        <w:pStyle w:val="ListParagraph"/>
        <w:numPr>
          <w:ilvl w:val="0"/>
          <w:numId w:val="14"/>
        </w:numPr>
      </w:pPr>
      <w:r w:rsidRPr="000F1F31">
        <w:t>Documents will be provided to the Sponsor with adequate time for review and signature.  The time necessary for review will be agreed with the Sponsor.  The minimum review time will be 3 days prior to the document due date.</w:t>
      </w:r>
    </w:p>
    <w:p w14:paraId="40C9A64B" w14:textId="77777777" w:rsidR="006B3F91" w:rsidRPr="000F1F31" w:rsidRDefault="006B3F91" w:rsidP="006B3F91">
      <w:pPr>
        <w:pStyle w:val="ListParagraph"/>
        <w:numPr>
          <w:ilvl w:val="0"/>
          <w:numId w:val="14"/>
        </w:numPr>
      </w:pPr>
      <w:r w:rsidRPr="000F1F31">
        <w:t>Design files will be provided to the Sponsor as requested in a format agreed to with the Sponsor.</w:t>
      </w:r>
    </w:p>
    <w:p w14:paraId="12FD64B7" w14:textId="77777777" w:rsidR="006B3F91" w:rsidRPr="000F1F31" w:rsidRDefault="006B3F91" w:rsidP="006B3F91">
      <w:pPr>
        <w:pStyle w:val="ListParagraph"/>
        <w:numPr>
          <w:ilvl w:val="0"/>
          <w:numId w:val="14"/>
        </w:numPr>
      </w:pPr>
      <w:r w:rsidRPr="000F1F31">
        <w:t>Support requirements will be clearly requested from the Sponsor with the dates required and an adequate time for fulfilling the request.</w:t>
      </w:r>
    </w:p>
    <w:p w14:paraId="1E0D6F50" w14:textId="77777777" w:rsidR="006B3F91" w:rsidRPr="000F1F31" w:rsidRDefault="006B3F91" w:rsidP="006B3F91">
      <w:pPr>
        <w:pStyle w:val="ListParagraph"/>
        <w:numPr>
          <w:ilvl w:val="0"/>
          <w:numId w:val="14"/>
        </w:numPr>
      </w:pPr>
      <w:r w:rsidRPr="000F1F31">
        <w:t>The Project Team will respond to Product Requirement, (PRD), change requests from the Sponsor within 1 week with a description, plan, and rationale for accepting, rejecting, or modifying the request.</w:t>
      </w:r>
    </w:p>
    <w:p w14:paraId="047417B3" w14:textId="77777777" w:rsidR="006B3F91" w:rsidRPr="000F1F31" w:rsidRDefault="006B3F91" w:rsidP="006B3F91">
      <w:pPr>
        <w:pStyle w:val="ListParagraph"/>
        <w:numPr>
          <w:ilvl w:val="0"/>
          <w:numId w:val="14"/>
        </w:numPr>
      </w:pPr>
      <w:r w:rsidRPr="000F1F31">
        <w:t>Modifications to the Product Requirements, (PRD), requested by the Project Team will be communicated to the Sponsor immediately with a description, plan, and rationale for the request.  No changes to the product will be implemented until agreement has been reached with the Sponsor.</w:t>
      </w:r>
    </w:p>
    <w:p w14:paraId="74BDD403" w14:textId="77777777" w:rsidR="006B3F91" w:rsidRPr="000F1F31" w:rsidRDefault="006B3F91" w:rsidP="006B3F91">
      <w:pPr>
        <w:pStyle w:val="ListParagraph"/>
        <w:numPr>
          <w:ilvl w:val="0"/>
          <w:numId w:val="14"/>
        </w:numPr>
      </w:pPr>
      <w:r w:rsidRPr="000F1F31">
        <w:t>Modifications requests to the Project Plan by the Sponsor or Project Team will be resolved and documented within 1 week of the request.</w:t>
      </w:r>
    </w:p>
    <w:p w14:paraId="317B7AD1" w14:textId="77777777" w:rsidR="006B3F91" w:rsidRDefault="006B3F91" w:rsidP="002F531C">
      <w:pPr>
        <w:pStyle w:val="Heading2"/>
        <w:numPr>
          <w:ilvl w:val="0"/>
          <w:numId w:val="19"/>
        </w:numPr>
      </w:pPr>
      <w:bookmarkStart w:id="21" w:name="_Toc117501072"/>
      <w:r w:rsidRPr="002F531C">
        <w:rPr>
          <w:rStyle w:val="Heading3Char"/>
        </w:rPr>
        <w:t>Sponsor</w:t>
      </w:r>
      <w:r>
        <w:t xml:space="preserve"> Responsibilities</w:t>
      </w:r>
      <w:bookmarkEnd w:id="21"/>
      <w:r w:rsidRPr="00A4708F">
        <w:t xml:space="preserve">  </w:t>
      </w:r>
    </w:p>
    <w:p w14:paraId="692363FD" w14:textId="77777777" w:rsidR="006B3F91" w:rsidRPr="000F1F31" w:rsidRDefault="006B3F91" w:rsidP="006B3F91">
      <w:pPr>
        <w:pStyle w:val="ListParagraph"/>
        <w:numPr>
          <w:ilvl w:val="0"/>
          <w:numId w:val="14"/>
        </w:numPr>
      </w:pPr>
      <w:r w:rsidRPr="000F1F31">
        <w:t>The Sponsor will participate in a weekly call/meeting with the Project Team to review the project status, upcoming deliverables, priorities, issues, and progress to the agreed Project Plan.</w:t>
      </w:r>
    </w:p>
    <w:p w14:paraId="0DBFC65E" w14:textId="77777777" w:rsidR="006B3F91" w:rsidRPr="000F1F31" w:rsidRDefault="006B3F91" w:rsidP="006B3F91">
      <w:pPr>
        <w:pStyle w:val="ListParagraph"/>
        <w:numPr>
          <w:ilvl w:val="0"/>
          <w:numId w:val="14"/>
        </w:numPr>
      </w:pPr>
      <w:r w:rsidRPr="000F1F31">
        <w:t xml:space="preserve">The Sponsor will provide document review, feedback and approval, rejection, approval with contingencies with adequate time for the Project Team to meet the course due dates.  The </w:t>
      </w:r>
      <w:r w:rsidRPr="000F1F31">
        <w:lastRenderedPageBreak/>
        <w:t>Sponsor will clearly outline the time necessary for deliverables review.  The minimum review time will be 3 days prior to the document due date.</w:t>
      </w:r>
    </w:p>
    <w:p w14:paraId="1129B561" w14:textId="77777777" w:rsidR="006B3F91" w:rsidRPr="000F1F31" w:rsidRDefault="006B3F91" w:rsidP="006B3F91">
      <w:pPr>
        <w:pStyle w:val="ListParagraph"/>
        <w:numPr>
          <w:ilvl w:val="0"/>
          <w:numId w:val="14"/>
        </w:numPr>
      </w:pPr>
      <w:r w:rsidRPr="000F1F31">
        <w:t xml:space="preserve">The Sponsor will provide feedback to requested support requirements from the Project Team.  </w:t>
      </w:r>
    </w:p>
    <w:p w14:paraId="08200AAE" w14:textId="77777777" w:rsidR="006B3F91" w:rsidRPr="000F1F31" w:rsidRDefault="006B3F91" w:rsidP="006B3F91">
      <w:pPr>
        <w:pStyle w:val="ListParagraph"/>
        <w:numPr>
          <w:ilvl w:val="0"/>
          <w:numId w:val="14"/>
        </w:numPr>
      </w:pPr>
      <w:r w:rsidRPr="000F1F31">
        <w:t>The Sponsor will respond to Product Requirement, (PRD), change requests from the Project Team within 1 week with a rationale for accepting, rejecting, or modifying the request.</w:t>
      </w:r>
    </w:p>
    <w:p w14:paraId="504670C7" w14:textId="77777777" w:rsidR="006B3F91" w:rsidRPr="000F1F31" w:rsidRDefault="006B3F91" w:rsidP="006B3F91">
      <w:pPr>
        <w:pStyle w:val="ListParagraph"/>
        <w:numPr>
          <w:ilvl w:val="0"/>
          <w:numId w:val="14"/>
        </w:numPr>
      </w:pPr>
      <w:r w:rsidRPr="000F1F31">
        <w:t xml:space="preserve">Modifications to the Product Requirements, (PRD), requested by the Sponsor will be communicated to the Project Team immediately with a description and rationale for the request.  </w:t>
      </w:r>
    </w:p>
    <w:p w14:paraId="39616BA5" w14:textId="3CF95E25" w:rsidR="006B3F91" w:rsidRPr="000F1F31" w:rsidRDefault="006B3F91" w:rsidP="006B3F91">
      <w:pPr>
        <w:pStyle w:val="ListParagraph"/>
        <w:numPr>
          <w:ilvl w:val="0"/>
          <w:numId w:val="14"/>
        </w:numPr>
      </w:pPr>
      <w:r w:rsidRPr="000F1F31">
        <w:t xml:space="preserve">Modifications requests to the Project Plan by the Sponsor or Project Team will be resolved and documented within 1 week of the </w:t>
      </w:r>
      <w:r w:rsidR="00845466" w:rsidRPr="000F1F31">
        <w:t>request. If</w:t>
      </w:r>
      <w:r w:rsidRPr="000F1F31">
        <w:t xml:space="preserve"> necessary, as agreed with the Project Team, the Sponsor shall provide technical advice from a subject matter expert(s), to provide guidance to the Project Team answering inquiries approximately 1 hour per week from start to finish of the project.</w:t>
      </w:r>
    </w:p>
    <w:p w14:paraId="696B5B40" w14:textId="77777777" w:rsidR="006B3F91" w:rsidRPr="000F1F31" w:rsidRDefault="006B3F91" w:rsidP="006B3F91">
      <w:pPr>
        <w:pStyle w:val="ListParagraph"/>
        <w:numPr>
          <w:ilvl w:val="0"/>
          <w:numId w:val="14"/>
        </w:numPr>
      </w:pPr>
      <w:r w:rsidRPr="000F1F31">
        <w:t>Attend one design review during each semester and attend Senior Design Day each semester.</w:t>
      </w:r>
    </w:p>
    <w:tbl>
      <w:tblPr>
        <w:tblStyle w:val="TableGrid"/>
        <w:tblW w:w="8882" w:type="dxa"/>
        <w:tblInd w:w="607" w:type="dxa"/>
        <w:tblLook w:val="04A0" w:firstRow="1" w:lastRow="0" w:firstColumn="1" w:lastColumn="0" w:noHBand="0" w:noVBand="1"/>
      </w:tblPr>
      <w:tblGrid>
        <w:gridCol w:w="5589"/>
        <w:gridCol w:w="1595"/>
        <w:gridCol w:w="1698"/>
      </w:tblGrid>
      <w:tr w:rsidR="006B3F91" w:rsidRPr="00263B68" w14:paraId="37C9723D" w14:textId="77777777" w:rsidTr="003259B5">
        <w:tc>
          <w:tcPr>
            <w:tcW w:w="8882" w:type="dxa"/>
            <w:gridSpan w:val="3"/>
          </w:tcPr>
          <w:p w14:paraId="56989CEF" w14:textId="77777777" w:rsidR="006B3F91" w:rsidRPr="003B504D" w:rsidRDefault="006B3F91" w:rsidP="0083626F">
            <w:pPr>
              <w:rPr>
                <w:sz w:val="22"/>
                <w:szCs w:val="22"/>
              </w:rPr>
            </w:pPr>
            <w:r w:rsidRPr="003B504D">
              <w:rPr>
                <w:sz w:val="22"/>
                <w:szCs w:val="22"/>
              </w:rPr>
              <w:t>Sponsor Support Elements</w:t>
            </w:r>
          </w:p>
        </w:tc>
      </w:tr>
      <w:tr w:rsidR="006B3F91" w:rsidRPr="00263B68" w14:paraId="4F080D47" w14:textId="77777777" w:rsidTr="003259B5">
        <w:tc>
          <w:tcPr>
            <w:tcW w:w="5589" w:type="dxa"/>
          </w:tcPr>
          <w:p w14:paraId="463059D6" w14:textId="77777777" w:rsidR="006B3F91" w:rsidRPr="003B504D" w:rsidRDefault="006B3F91" w:rsidP="0083626F">
            <w:pPr>
              <w:rPr>
                <w:sz w:val="22"/>
                <w:szCs w:val="22"/>
              </w:rPr>
            </w:pPr>
            <w:r w:rsidRPr="003B504D">
              <w:rPr>
                <w:sz w:val="22"/>
                <w:szCs w:val="22"/>
              </w:rPr>
              <w:t>Element</w:t>
            </w:r>
          </w:p>
        </w:tc>
        <w:tc>
          <w:tcPr>
            <w:tcW w:w="1595" w:type="dxa"/>
          </w:tcPr>
          <w:p w14:paraId="47F3521D" w14:textId="77777777" w:rsidR="006B3F91" w:rsidRPr="003B504D" w:rsidRDefault="006B3F91" w:rsidP="0083626F">
            <w:pPr>
              <w:rPr>
                <w:sz w:val="22"/>
                <w:szCs w:val="22"/>
              </w:rPr>
            </w:pPr>
            <w:r w:rsidRPr="003B504D">
              <w:rPr>
                <w:sz w:val="22"/>
                <w:szCs w:val="22"/>
              </w:rPr>
              <w:t>First Needed</w:t>
            </w:r>
          </w:p>
        </w:tc>
        <w:tc>
          <w:tcPr>
            <w:tcW w:w="1698" w:type="dxa"/>
          </w:tcPr>
          <w:p w14:paraId="5CA20789" w14:textId="77777777" w:rsidR="006B3F91" w:rsidRPr="003B504D" w:rsidRDefault="006B3F91" w:rsidP="0083626F">
            <w:pPr>
              <w:rPr>
                <w:sz w:val="22"/>
                <w:szCs w:val="22"/>
              </w:rPr>
            </w:pPr>
            <w:r w:rsidRPr="003B504D">
              <w:rPr>
                <w:sz w:val="22"/>
                <w:szCs w:val="22"/>
              </w:rPr>
              <w:t>Needed Until</w:t>
            </w:r>
          </w:p>
        </w:tc>
      </w:tr>
      <w:tr w:rsidR="006B3F91" w:rsidRPr="00263B68" w14:paraId="216E21F2" w14:textId="77777777" w:rsidTr="003259B5">
        <w:tc>
          <w:tcPr>
            <w:tcW w:w="5589" w:type="dxa"/>
          </w:tcPr>
          <w:p w14:paraId="02F235F6" w14:textId="77777777" w:rsidR="006B3F91" w:rsidRPr="00F974D8" w:rsidRDefault="006B3F91" w:rsidP="0083626F">
            <w:pPr>
              <w:rPr>
                <w:i/>
                <w:iCs/>
                <w:color w:val="FF0000"/>
                <w:sz w:val="22"/>
                <w:szCs w:val="22"/>
              </w:rPr>
            </w:pPr>
            <w:r w:rsidRPr="00F974D8">
              <w:rPr>
                <w:i/>
                <w:iCs/>
                <w:color w:val="FF0000"/>
                <w:sz w:val="22"/>
                <w:szCs w:val="22"/>
              </w:rPr>
              <w:t>Sponsor's Technical Advisor, at least 1 hour/week</w:t>
            </w:r>
          </w:p>
        </w:tc>
        <w:tc>
          <w:tcPr>
            <w:tcW w:w="1595" w:type="dxa"/>
          </w:tcPr>
          <w:p w14:paraId="210CD7B1" w14:textId="77777777" w:rsidR="006B3F91" w:rsidRPr="00F974D8" w:rsidRDefault="006B3F91" w:rsidP="0083626F">
            <w:pPr>
              <w:rPr>
                <w:i/>
                <w:iCs/>
                <w:color w:val="FF0000"/>
                <w:sz w:val="22"/>
                <w:szCs w:val="22"/>
              </w:rPr>
            </w:pPr>
            <w:r w:rsidRPr="00F974D8">
              <w:rPr>
                <w:i/>
                <w:iCs/>
                <w:color w:val="FF0000"/>
                <w:sz w:val="22"/>
                <w:szCs w:val="22"/>
              </w:rPr>
              <w:t>9/21/15</w:t>
            </w:r>
          </w:p>
        </w:tc>
        <w:tc>
          <w:tcPr>
            <w:tcW w:w="1698" w:type="dxa"/>
          </w:tcPr>
          <w:p w14:paraId="04BB530F" w14:textId="77777777" w:rsidR="006B3F91" w:rsidRPr="00F974D8" w:rsidRDefault="006B3F91" w:rsidP="0083626F">
            <w:pPr>
              <w:rPr>
                <w:i/>
                <w:iCs/>
                <w:color w:val="FF0000"/>
                <w:sz w:val="22"/>
                <w:szCs w:val="22"/>
              </w:rPr>
            </w:pPr>
            <w:r w:rsidRPr="00F974D8">
              <w:rPr>
                <w:i/>
                <w:iCs/>
                <w:color w:val="FF0000"/>
                <w:sz w:val="22"/>
                <w:szCs w:val="22"/>
              </w:rPr>
              <w:t>5/4/16</w:t>
            </w:r>
          </w:p>
        </w:tc>
      </w:tr>
      <w:tr w:rsidR="006B3F91" w:rsidRPr="00263B68" w14:paraId="68FFD8BE" w14:textId="77777777" w:rsidTr="003259B5">
        <w:tc>
          <w:tcPr>
            <w:tcW w:w="5589" w:type="dxa"/>
          </w:tcPr>
          <w:p w14:paraId="1918FCEF" w14:textId="77777777" w:rsidR="006B3F91" w:rsidRPr="00F974D8" w:rsidRDefault="006B3F91" w:rsidP="0083626F">
            <w:pPr>
              <w:rPr>
                <w:i/>
                <w:iCs/>
                <w:color w:val="FF0000"/>
                <w:sz w:val="22"/>
                <w:szCs w:val="22"/>
              </w:rPr>
            </w:pPr>
            <w:r w:rsidRPr="00F974D8">
              <w:rPr>
                <w:i/>
                <w:iCs/>
                <w:color w:val="FF0000"/>
                <w:sz w:val="22"/>
                <w:szCs w:val="22"/>
              </w:rPr>
              <w:t>Compiler</w:t>
            </w:r>
          </w:p>
        </w:tc>
        <w:tc>
          <w:tcPr>
            <w:tcW w:w="1595" w:type="dxa"/>
          </w:tcPr>
          <w:p w14:paraId="6EAC2341" w14:textId="77777777" w:rsidR="006B3F91" w:rsidRPr="00F974D8" w:rsidRDefault="006B3F91" w:rsidP="0083626F">
            <w:pPr>
              <w:rPr>
                <w:i/>
                <w:iCs/>
                <w:color w:val="FF0000"/>
                <w:sz w:val="22"/>
                <w:szCs w:val="22"/>
              </w:rPr>
            </w:pPr>
          </w:p>
        </w:tc>
        <w:tc>
          <w:tcPr>
            <w:tcW w:w="1698" w:type="dxa"/>
          </w:tcPr>
          <w:p w14:paraId="5CD16AEC" w14:textId="77777777" w:rsidR="006B3F91" w:rsidRPr="00F974D8" w:rsidRDefault="006B3F91" w:rsidP="0083626F">
            <w:pPr>
              <w:rPr>
                <w:i/>
                <w:iCs/>
                <w:color w:val="FF0000"/>
                <w:sz w:val="22"/>
                <w:szCs w:val="22"/>
              </w:rPr>
            </w:pPr>
          </w:p>
        </w:tc>
      </w:tr>
      <w:tr w:rsidR="006B3F91" w:rsidRPr="00263B68" w14:paraId="4602EE36" w14:textId="77777777" w:rsidTr="003259B5">
        <w:tc>
          <w:tcPr>
            <w:tcW w:w="5589" w:type="dxa"/>
          </w:tcPr>
          <w:p w14:paraId="3A2AD846" w14:textId="77777777" w:rsidR="006B3F91" w:rsidRPr="00F974D8" w:rsidRDefault="006B3F91" w:rsidP="0083626F">
            <w:pPr>
              <w:rPr>
                <w:i/>
                <w:iCs/>
                <w:color w:val="FF0000"/>
                <w:sz w:val="22"/>
                <w:szCs w:val="22"/>
              </w:rPr>
            </w:pPr>
            <w:r w:rsidRPr="00F974D8">
              <w:rPr>
                <w:i/>
                <w:iCs/>
                <w:color w:val="FF0000"/>
                <w:sz w:val="22"/>
                <w:szCs w:val="22"/>
              </w:rPr>
              <w:t xml:space="preserve">Test chamber </w:t>
            </w:r>
          </w:p>
        </w:tc>
        <w:tc>
          <w:tcPr>
            <w:tcW w:w="1595" w:type="dxa"/>
          </w:tcPr>
          <w:p w14:paraId="18B7DACF" w14:textId="77777777" w:rsidR="006B3F91" w:rsidRPr="00F974D8" w:rsidRDefault="006B3F91" w:rsidP="0083626F">
            <w:pPr>
              <w:rPr>
                <w:i/>
                <w:iCs/>
                <w:color w:val="FF0000"/>
                <w:sz w:val="22"/>
                <w:szCs w:val="22"/>
              </w:rPr>
            </w:pPr>
          </w:p>
        </w:tc>
        <w:tc>
          <w:tcPr>
            <w:tcW w:w="1698" w:type="dxa"/>
          </w:tcPr>
          <w:p w14:paraId="605207D2" w14:textId="77777777" w:rsidR="006B3F91" w:rsidRPr="00F974D8" w:rsidRDefault="006B3F91" w:rsidP="0083626F">
            <w:pPr>
              <w:rPr>
                <w:i/>
                <w:iCs/>
                <w:color w:val="FF0000"/>
                <w:sz w:val="22"/>
                <w:szCs w:val="22"/>
              </w:rPr>
            </w:pPr>
          </w:p>
        </w:tc>
      </w:tr>
    </w:tbl>
    <w:p w14:paraId="79796F2C" w14:textId="77777777" w:rsidR="006B3F91" w:rsidRDefault="006B3F91" w:rsidP="006B3F91"/>
    <w:p w14:paraId="42AAD7DB" w14:textId="77777777" w:rsidR="006B3F91" w:rsidRDefault="006B3F91" w:rsidP="002F531C">
      <w:pPr>
        <w:pStyle w:val="Heading2"/>
        <w:numPr>
          <w:ilvl w:val="0"/>
          <w:numId w:val="17"/>
        </w:numPr>
      </w:pPr>
      <w:bookmarkStart w:id="22" w:name="_Toc117501073"/>
      <w:r>
        <w:t>Faculty Advisor Engagement</w:t>
      </w:r>
      <w:bookmarkEnd w:id="22"/>
    </w:p>
    <w:p w14:paraId="2F27C38D" w14:textId="77777777" w:rsidR="006B3F91" w:rsidRPr="002F531C" w:rsidRDefault="006B3F91" w:rsidP="002F531C">
      <w:pPr>
        <w:pStyle w:val="Heading2"/>
        <w:numPr>
          <w:ilvl w:val="0"/>
          <w:numId w:val="20"/>
        </w:numPr>
        <w:rPr>
          <w:rStyle w:val="Heading3Char"/>
        </w:rPr>
      </w:pPr>
      <w:bookmarkStart w:id="23" w:name="_Toc117501074"/>
      <w:r w:rsidRPr="002F531C">
        <w:rPr>
          <w:rStyle w:val="Heading3Char"/>
        </w:rPr>
        <w:t>Project Team Responsibilities</w:t>
      </w:r>
      <w:bookmarkEnd w:id="23"/>
    </w:p>
    <w:p w14:paraId="2385CDA5" w14:textId="77777777" w:rsidR="006B3F91" w:rsidRPr="003259B5" w:rsidRDefault="006B3F91" w:rsidP="006B3F91">
      <w:pPr>
        <w:pStyle w:val="ListParagraph"/>
        <w:numPr>
          <w:ilvl w:val="0"/>
          <w:numId w:val="14"/>
        </w:numPr>
      </w:pPr>
      <w:r w:rsidRPr="003259B5">
        <w:t>The Project Manager will set up and facilitate a weekly call/meeting with the Faculty Advisor.  The Project Team will provide weekly status updates to the Faculty Advisor including upcoming deliverables, critical issues, and any adjustments to the Project Plan.</w:t>
      </w:r>
    </w:p>
    <w:p w14:paraId="5F2EE91D" w14:textId="77777777" w:rsidR="006B3F91" w:rsidRPr="003259B5" w:rsidRDefault="006B3F91" w:rsidP="006B3F91">
      <w:pPr>
        <w:pStyle w:val="ListParagraph"/>
        <w:numPr>
          <w:ilvl w:val="0"/>
          <w:numId w:val="14"/>
        </w:numPr>
      </w:pPr>
      <w:r w:rsidRPr="003259B5">
        <w:t>Documents will be provided to the Faculty Advisor with adequate time for review and signature.  The time necessary for review will be agreed with the Advisor.  The minimum review time will be 3 days prior to the document due date.</w:t>
      </w:r>
    </w:p>
    <w:p w14:paraId="25B1E3E4" w14:textId="77777777" w:rsidR="006B3F91" w:rsidRPr="003259B5" w:rsidRDefault="006B3F91" w:rsidP="006B3F91">
      <w:pPr>
        <w:pStyle w:val="ListParagraph"/>
        <w:numPr>
          <w:ilvl w:val="0"/>
          <w:numId w:val="14"/>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14"/>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14"/>
        </w:numPr>
      </w:pPr>
      <w:r w:rsidRPr="003259B5">
        <w:t>Modifications requests to the Project Plan by Faculty Advisor will be reviewed and agreed to within 1 week of the request.</w:t>
      </w:r>
    </w:p>
    <w:p w14:paraId="2DD1C257" w14:textId="77777777" w:rsidR="006B3F91" w:rsidRPr="002F531C" w:rsidRDefault="006B3F91" w:rsidP="00C0702E">
      <w:pPr>
        <w:pStyle w:val="Heading2"/>
        <w:numPr>
          <w:ilvl w:val="0"/>
          <w:numId w:val="20"/>
        </w:numPr>
        <w:rPr>
          <w:rStyle w:val="Heading3Char"/>
        </w:rPr>
      </w:pPr>
      <w:bookmarkStart w:id="24" w:name="_Toc117501075"/>
      <w:r w:rsidRPr="002F531C">
        <w:rPr>
          <w:rStyle w:val="Heading3Char"/>
        </w:rPr>
        <w:t>Faculty Advisor Responsibilities</w:t>
      </w:r>
      <w:bookmarkEnd w:id="24"/>
      <w:r w:rsidRPr="002F531C">
        <w:rPr>
          <w:rStyle w:val="Heading3Char"/>
        </w:rPr>
        <w:t xml:space="preserve">  </w:t>
      </w:r>
    </w:p>
    <w:p w14:paraId="631942B1" w14:textId="77777777" w:rsidR="006B3F91" w:rsidRPr="003259B5" w:rsidRDefault="006B3F91" w:rsidP="006B3F91">
      <w:pPr>
        <w:pStyle w:val="ListParagraph"/>
        <w:numPr>
          <w:ilvl w:val="0"/>
          <w:numId w:val="14"/>
        </w:numPr>
      </w:pPr>
      <w:r w:rsidRPr="003259B5">
        <w:t>The Faculty Advisor will participate in a weekly call/meeting with the Project Team to review the project status, upcoming deliverables, priorities, issues, and progress to the agreed Project Plan.</w:t>
      </w:r>
    </w:p>
    <w:p w14:paraId="5B207E41" w14:textId="77777777" w:rsidR="006B3F91" w:rsidRPr="003259B5" w:rsidRDefault="006B3F91" w:rsidP="006B3F91">
      <w:pPr>
        <w:pStyle w:val="ListParagraph"/>
        <w:numPr>
          <w:ilvl w:val="0"/>
          <w:numId w:val="14"/>
        </w:numPr>
      </w:pPr>
      <w:r w:rsidRPr="003259B5">
        <w:t xml:space="preserve">The Faculty Advisor will provide document review, feedback and approval, rejection, approval with contingencies with adequate time for the Project Team to meet the course </w:t>
      </w:r>
      <w:r w:rsidRPr="003259B5">
        <w:lastRenderedPageBreak/>
        <w:t>due dates.  The Advisor will clearly outline the time necessary for the deliverables review.  The minimum review time will be 3 days prior to the document due date.</w:t>
      </w:r>
    </w:p>
    <w:p w14:paraId="08986A6B" w14:textId="77777777" w:rsidR="006B3F91" w:rsidRPr="003259B5" w:rsidRDefault="006B3F91" w:rsidP="006B3F91">
      <w:pPr>
        <w:pStyle w:val="ListParagraph"/>
        <w:numPr>
          <w:ilvl w:val="0"/>
          <w:numId w:val="14"/>
        </w:numPr>
      </w:pPr>
      <w:r w:rsidRPr="003259B5">
        <w:t>The Faculty Advisor will provide feedback to requested support requirements from the Project Team.  This includes feedback and guidance on design implementations decisions, design files, test plans, test procedures and test results.</w:t>
      </w:r>
    </w:p>
    <w:p w14:paraId="5A374670" w14:textId="77777777" w:rsidR="006B3F91" w:rsidRPr="003259B5" w:rsidRDefault="006B3F91" w:rsidP="006B3F91">
      <w:pPr>
        <w:pStyle w:val="ListParagraph"/>
        <w:numPr>
          <w:ilvl w:val="0"/>
          <w:numId w:val="14"/>
        </w:numPr>
      </w:pPr>
      <w:r w:rsidRPr="003259B5">
        <w:t xml:space="preserve">The Faculty Advisor shall provide technical advice and guidance to the Project Team answering inquiries approximately 1 hour per week.  </w:t>
      </w:r>
    </w:p>
    <w:p w14:paraId="1596200A" w14:textId="77777777" w:rsidR="006B3F91" w:rsidRPr="003259B5" w:rsidRDefault="006B3F91" w:rsidP="006B3F91">
      <w:pPr>
        <w:pStyle w:val="ListParagraph"/>
        <w:numPr>
          <w:ilvl w:val="0"/>
          <w:numId w:val="14"/>
        </w:numPr>
      </w:pPr>
      <w:r w:rsidRPr="003259B5">
        <w:t>Modifications to the Project Plan by the Project Team will be resolved and documented within 1 week of the request.</w:t>
      </w:r>
    </w:p>
    <w:p w14:paraId="3B57E1F2" w14:textId="77777777" w:rsidR="006B3F91" w:rsidRPr="003259B5" w:rsidRDefault="006B3F91" w:rsidP="006B3F91">
      <w:pPr>
        <w:pStyle w:val="ListParagraph"/>
        <w:numPr>
          <w:ilvl w:val="0"/>
          <w:numId w:val="14"/>
        </w:numPr>
      </w:pPr>
      <w:r w:rsidRPr="003259B5">
        <w:t>Attend design reviews and presentations each semester providing feedback and guidance for the Project Team</w:t>
      </w:r>
    </w:p>
    <w:p w14:paraId="3583D13D" w14:textId="77777777" w:rsidR="006B3F91" w:rsidRPr="003259B5" w:rsidRDefault="006B3F91" w:rsidP="006B3F91">
      <w:pPr>
        <w:pStyle w:val="ListParagraph"/>
        <w:numPr>
          <w:ilvl w:val="0"/>
          <w:numId w:val="14"/>
        </w:numPr>
      </w:pPr>
      <w:r w:rsidRPr="003259B5">
        <w:t>Attend Senior Design Day each semester.</w:t>
      </w:r>
    </w:p>
    <w:p w14:paraId="1CFEE036" w14:textId="77777777" w:rsidR="006B3F91" w:rsidRDefault="006B3F91" w:rsidP="006B3F91"/>
    <w:p w14:paraId="78EC434B" w14:textId="77777777" w:rsidR="006B3F91" w:rsidRDefault="006B3F91" w:rsidP="002F531C">
      <w:pPr>
        <w:pStyle w:val="Heading2"/>
        <w:numPr>
          <w:ilvl w:val="0"/>
          <w:numId w:val="17"/>
        </w:numPr>
      </w:pPr>
      <w:bookmarkStart w:id="25" w:name="_Toc117501076"/>
      <w:r>
        <w:t>Ground Rules</w:t>
      </w:r>
      <w:bookmarkEnd w:id="25"/>
    </w:p>
    <w:p w14:paraId="1ADE7F9F" w14:textId="77777777" w:rsidR="006B3F91" w:rsidRPr="002244B6" w:rsidRDefault="006B3F91" w:rsidP="003259B5">
      <w:pPr>
        <w:ind w:left="360"/>
        <w:rPr>
          <w:i/>
          <w:iCs/>
          <w:color w:val="FF0000"/>
        </w:rPr>
      </w:pPr>
      <w:r w:rsidRPr="002244B6">
        <w:rPr>
          <w:i/>
          <w:iCs/>
          <w:color w:val="FF0000"/>
        </w:rPr>
        <w:t xml:space="preserve">How </w:t>
      </w:r>
      <w:r>
        <w:rPr>
          <w:i/>
          <w:iCs/>
          <w:color w:val="FF0000"/>
        </w:rPr>
        <w:t>the team will conduct the business of completing this project.</w:t>
      </w:r>
      <w:r w:rsidRPr="002244B6">
        <w:rPr>
          <w:i/>
          <w:iCs/>
          <w:color w:val="FF0000"/>
        </w:rPr>
        <w:t xml:space="preserve"> What are the </w:t>
      </w:r>
      <w:r>
        <w:rPr>
          <w:i/>
          <w:iCs/>
          <w:color w:val="FF0000"/>
        </w:rPr>
        <w:t>expectations</w:t>
      </w:r>
      <w:r w:rsidRPr="002244B6">
        <w:rPr>
          <w:i/>
          <w:iCs/>
          <w:color w:val="FF0000"/>
        </w:rPr>
        <w:t xml:space="preserve"> and ground rules the team will agree to? How will you</w:t>
      </w:r>
      <w:r>
        <w:rPr>
          <w:i/>
          <w:iCs/>
          <w:color w:val="FF0000"/>
        </w:rPr>
        <w:t xml:space="preserve"> </w:t>
      </w:r>
      <w:r w:rsidRPr="002244B6">
        <w:rPr>
          <w:i/>
          <w:iCs/>
          <w:color w:val="FF0000"/>
        </w:rPr>
        <w:t>conduct discussions</w:t>
      </w:r>
      <w:r>
        <w:rPr>
          <w:i/>
          <w:iCs/>
          <w:color w:val="FF0000"/>
        </w:rPr>
        <w:t>, manage dissenting views,</w:t>
      </w:r>
      <w:r w:rsidRPr="002244B6">
        <w:rPr>
          <w:i/>
          <w:iCs/>
          <w:color w:val="FF0000"/>
        </w:rPr>
        <w:t xml:space="preserve"> and make decisions? How will you</w:t>
      </w:r>
      <w:r>
        <w:rPr>
          <w:i/>
          <w:iCs/>
          <w:color w:val="FF0000"/>
        </w:rPr>
        <w:t xml:space="preserve"> </w:t>
      </w:r>
      <w:r w:rsidRPr="002244B6">
        <w:rPr>
          <w:i/>
          <w:iCs/>
          <w:color w:val="FF0000"/>
        </w:rPr>
        <w:t xml:space="preserve">hold each other accountable </w:t>
      </w:r>
      <w:r>
        <w:rPr>
          <w:i/>
          <w:iCs/>
          <w:color w:val="FF0000"/>
        </w:rPr>
        <w:t>for completing this project</w:t>
      </w:r>
      <w:r w:rsidRPr="002244B6">
        <w:rPr>
          <w:i/>
          <w:iCs/>
          <w:color w:val="FF0000"/>
        </w:rPr>
        <w:t xml:space="preserve">? </w:t>
      </w:r>
      <w:r>
        <w:rPr>
          <w:i/>
          <w:iCs/>
          <w:color w:val="FF0000"/>
        </w:rPr>
        <w:t xml:space="preserve"> Each team member must sign the Approvals section below indicating their acknowledgement of these Ground Rules.  Do not remove items from this list, but you may add items to this list.</w:t>
      </w:r>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12"/>
        </w:numPr>
        <w:spacing w:after="0"/>
        <w:rPr>
          <w:b/>
          <w:bCs/>
        </w:rPr>
      </w:pPr>
      <w:r w:rsidRPr="002B375A">
        <w:rPr>
          <w:b/>
          <w:bCs/>
        </w:rPr>
        <w:t>Stay focused on our objectives and goals.</w:t>
      </w:r>
    </w:p>
    <w:p w14:paraId="58B04B5E" w14:textId="77777777" w:rsidR="006B3F91" w:rsidRPr="000E2C8E" w:rsidRDefault="006B3F91" w:rsidP="006B3F91">
      <w:pPr>
        <w:spacing w:after="0" w:line="240" w:lineRule="auto"/>
        <w:ind w:left="720"/>
      </w:pPr>
      <w:r>
        <w:t>Each time the team meets, we will clearly define our objectives and desired outcomes at the beginning of the meeting.  We will politely remind team members if we are getting off track.</w:t>
      </w:r>
    </w:p>
    <w:p w14:paraId="7E483535" w14:textId="77777777" w:rsidR="006B3F91" w:rsidRPr="002B375A" w:rsidRDefault="006B3F91" w:rsidP="006B3F91">
      <w:pPr>
        <w:pStyle w:val="ListParagraph"/>
        <w:numPr>
          <w:ilvl w:val="0"/>
          <w:numId w:val="12"/>
        </w:numPr>
        <w:spacing w:after="0"/>
        <w:rPr>
          <w:b/>
          <w:bCs/>
        </w:rPr>
      </w:pPr>
      <w:r w:rsidRPr="002B375A">
        <w:rPr>
          <w:b/>
          <w:bCs/>
        </w:rPr>
        <w:t>“Sidebar” any issues that are relevant but not consistent with the immediate objectives.</w:t>
      </w:r>
    </w:p>
    <w:p w14:paraId="332E1DDA" w14:textId="77777777"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12"/>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12"/>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77777777" w:rsidR="006B3F91" w:rsidRDefault="006B3F91" w:rsidP="006B3F91">
      <w:pPr>
        <w:spacing w:after="0"/>
        <w:ind w:left="720"/>
      </w:pPr>
      <w:r>
        <w:t xml:space="preserve">We understand that some team members may be quieter than others.  We will make an effort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12"/>
        </w:numPr>
        <w:spacing w:after="0"/>
        <w:rPr>
          <w:b/>
          <w:bCs/>
        </w:rPr>
      </w:pPr>
      <w:r w:rsidRPr="003C3B5A">
        <w:rPr>
          <w:b/>
          <w:bCs/>
        </w:rPr>
        <w:t>Differences of opinion will be discussed respectfully</w:t>
      </w:r>
    </w:p>
    <w:p w14:paraId="6FD39B31" w14:textId="77777777" w:rsidR="006B3F91" w:rsidRPr="000E2C8E" w:rsidRDefault="006B3F91" w:rsidP="006B3F91">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23F5AA27" w14:textId="77777777" w:rsidR="006B3F91" w:rsidRPr="000E2C8E" w:rsidRDefault="006B3F91" w:rsidP="006B3F91">
      <w:pPr>
        <w:pStyle w:val="ListParagraph"/>
        <w:numPr>
          <w:ilvl w:val="0"/>
          <w:numId w:val="12"/>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12"/>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r w:rsidRPr="000E2C8E">
        <w:t xml:space="preserve">past experience to inform </w:t>
      </w:r>
      <w:r>
        <w:t>our</w:t>
      </w:r>
      <w:r w:rsidRPr="000E2C8E">
        <w:t xml:space="preserve"> decisions, but focus the discussion on the future</w:t>
      </w:r>
    </w:p>
    <w:p w14:paraId="6462B337" w14:textId="77777777" w:rsidR="006B3F91" w:rsidRPr="000E2C8E" w:rsidRDefault="006B3F91" w:rsidP="006B3F91">
      <w:pPr>
        <w:spacing w:after="0"/>
        <w:ind w:left="720"/>
      </w:pPr>
      <w:r>
        <w:lastRenderedPageBreak/>
        <w:t>objectives</w:t>
      </w:r>
      <w:r w:rsidRPr="000E2C8E">
        <w:t>.</w:t>
      </w:r>
      <w:r>
        <w:t xml:space="preserve">  Blame for past performance is counterproductive, we will focus on finding solutions.</w:t>
      </w:r>
    </w:p>
    <w:p w14:paraId="39821E5F" w14:textId="77777777" w:rsidR="006B3F91" w:rsidRPr="000E2C8E" w:rsidRDefault="006B3F91" w:rsidP="006B3F91">
      <w:pPr>
        <w:pStyle w:val="ListParagraph"/>
        <w:numPr>
          <w:ilvl w:val="0"/>
          <w:numId w:val="12"/>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7777777" w:rsidR="006B3F91" w:rsidRDefault="006B3F91" w:rsidP="006B3F91">
      <w:pPr>
        <w:spacing w:after="0"/>
        <w:ind w:left="720"/>
      </w:pPr>
      <w:r>
        <w:t>At the end of each meeting and discussion, we will summarize and agree on</w:t>
      </w:r>
      <w:r w:rsidRPr="000E2C8E">
        <w:t xml:space="preserve"> specific next steps</w:t>
      </w:r>
      <w:r>
        <w:t xml:space="preserve">, action items and assignments.  </w:t>
      </w:r>
    </w:p>
    <w:p w14:paraId="10C74E6A" w14:textId="77777777" w:rsidR="006B3F91" w:rsidRPr="000E2C8E" w:rsidRDefault="006B3F91" w:rsidP="006B3F91">
      <w:pPr>
        <w:pStyle w:val="ListParagraph"/>
        <w:numPr>
          <w:ilvl w:val="0"/>
          <w:numId w:val="12"/>
        </w:numPr>
        <w:spacing w:after="0"/>
        <w:rPr>
          <w:b/>
          <w:bCs/>
        </w:rPr>
      </w:pPr>
      <w:r>
        <w:rPr>
          <w:b/>
          <w:bCs/>
        </w:rPr>
        <w:t>Accountability</w:t>
      </w:r>
    </w:p>
    <w:p w14:paraId="4918047C" w14:textId="77777777" w:rsidR="006B3F91" w:rsidRPr="000E2C8E" w:rsidRDefault="006B3F91" w:rsidP="006B3F91">
      <w:pPr>
        <w:spacing w:after="0"/>
        <w:ind w:left="720"/>
      </w:pPr>
      <w:r>
        <w:t>As team members, we will each be responsible for our individual assignments and contribution to achieving the team objectives and goals.  We will honor our responsibilities and not let our team members down.</w:t>
      </w:r>
    </w:p>
    <w:p w14:paraId="6CF7B6DD" w14:textId="77777777" w:rsidR="000E2A0A" w:rsidRPr="000E2A0A" w:rsidRDefault="000E2A0A" w:rsidP="000E2A0A"/>
    <w:sectPr w:rsidR="000E2A0A" w:rsidRPr="000E2A0A" w:rsidSect="00BC02E0">
      <w:footerReference w:type="default" r:id="rId13"/>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C83E" w14:textId="77777777" w:rsidR="00F0022E" w:rsidRDefault="00F0022E" w:rsidP="00326400">
      <w:pPr>
        <w:spacing w:after="0" w:line="240" w:lineRule="auto"/>
      </w:pPr>
      <w:r>
        <w:separator/>
      </w:r>
    </w:p>
  </w:endnote>
  <w:endnote w:type="continuationSeparator" w:id="0">
    <w:p w14:paraId="7AEA3794" w14:textId="77777777" w:rsidR="00F0022E" w:rsidRDefault="00F0022E"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4451" w14:textId="77777777" w:rsidR="00F0022E" w:rsidRDefault="00F0022E" w:rsidP="00326400">
      <w:pPr>
        <w:spacing w:after="0" w:line="240" w:lineRule="auto"/>
      </w:pPr>
      <w:r>
        <w:separator/>
      </w:r>
    </w:p>
  </w:footnote>
  <w:footnote w:type="continuationSeparator" w:id="0">
    <w:p w14:paraId="4F47D022" w14:textId="77777777" w:rsidR="00F0022E" w:rsidRDefault="00F0022E"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31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763030">
    <w:abstractNumId w:val="20"/>
  </w:num>
  <w:num w:numId="2" w16cid:durableId="2014528215">
    <w:abstractNumId w:val="21"/>
  </w:num>
  <w:num w:numId="3" w16cid:durableId="241335145">
    <w:abstractNumId w:val="15"/>
  </w:num>
  <w:num w:numId="4" w16cid:durableId="1527449061">
    <w:abstractNumId w:val="1"/>
  </w:num>
  <w:num w:numId="5" w16cid:durableId="1451238825">
    <w:abstractNumId w:val="23"/>
  </w:num>
  <w:num w:numId="6" w16cid:durableId="1749767708">
    <w:abstractNumId w:val="16"/>
  </w:num>
  <w:num w:numId="7" w16cid:durableId="1242712248">
    <w:abstractNumId w:val="2"/>
  </w:num>
  <w:num w:numId="8" w16cid:durableId="739182453">
    <w:abstractNumId w:val="19"/>
  </w:num>
  <w:num w:numId="9" w16cid:durableId="2011521216">
    <w:abstractNumId w:val="12"/>
  </w:num>
  <w:num w:numId="10" w16cid:durableId="480195892">
    <w:abstractNumId w:val="5"/>
  </w:num>
  <w:num w:numId="11" w16cid:durableId="1774402265">
    <w:abstractNumId w:val="4"/>
  </w:num>
  <w:num w:numId="12" w16cid:durableId="1755710958">
    <w:abstractNumId w:val="7"/>
  </w:num>
  <w:num w:numId="13" w16cid:durableId="1774399428">
    <w:abstractNumId w:val="28"/>
  </w:num>
  <w:num w:numId="14" w16cid:durableId="1960719038">
    <w:abstractNumId w:val="24"/>
  </w:num>
  <w:num w:numId="15" w16cid:durableId="663439510">
    <w:abstractNumId w:val="18"/>
  </w:num>
  <w:num w:numId="16" w16cid:durableId="1513884461">
    <w:abstractNumId w:val="11"/>
  </w:num>
  <w:num w:numId="17" w16cid:durableId="249699530">
    <w:abstractNumId w:val="10"/>
  </w:num>
  <w:num w:numId="18" w16cid:durableId="381683297">
    <w:abstractNumId w:val="6"/>
  </w:num>
  <w:num w:numId="19" w16cid:durableId="351490992">
    <w:abstractNumId w:val="0"/>
  </w:num>
  <w:num w:numId="20" w16cid:durableId="10647180">
    <w:abstractNumId w:val="22"/>
  </w:num>
  <w:num w:numId="21" w16cid:durableId="1131165679">
    <w:abstractNumId w:val="17"/>
  </w:num>
  <w:num w:numId="22" w16cid:durableId="654845156">
    <w:abstractNumId w:val="9"/>
  </w:num>
  <w:num w:numId="23" w16cid:durableId="1434395119">
    <w:abstractNumId w:val="27"/>
  </w:num>
  <w:num w:numId="24" w16cid:durableId="773793994">
    <w:abstractNumId w:val="14"/>
  </w:num>
  <w:num w:numId="25" w16cid:durableId="1341078109">
    <w:abstractNumId w:val="8"/>
  </w:num>
  <w:num w:numId="26" w16cid:durableId="1319528786">
    <w:abstractNumId w:val="26"/>
  </w:num>
  <w:num w:numId="27" w16cid:durableId="1612586499">
    <w:abstractNumId w:val="3"/>
  </w:num>
  <w:num w:numId="28" w16cid:durableId="803155170">
    <w:abstractNumId w:val="25"/>
  </w:num>
  <w:num w:numId="29" w16cid:durableId="5910169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Evan R">
    <w15:presenceInfo w15:providerId="AD" w15:userId="S::ers131@txstate.edu::93abbd14-2e25-4c34-afab-14a734168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6792"/>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BE0"/>
    <w:rsid w:val="000915D6"/>
    <w:rsid w:val="000925FF"/>
    <w:rsid w:val="00093D10"/>
    <w:rsid w:val="000A18F8"/>
    <w:rsid w:val="000A4334"/>
    <w:rsid w:val="000B1A14"/>
    <w:rsid w:val="000C0132"/>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3F97"/>
    <w:rsid w:val="00144070"/>
    <w:rsid w:val="001458E4"/>
    <w:rsid w:val="00146455"/>
    <w:rsid w:val="00147F91"/>
    <w:rsid w:val="00151ADA"/>
    <w:rsid w:val="00152220"/>
    <w:rsid w:val="00163DD0"/>
    <w:rsid w:val="001641E1"/>
    <w:rsid w:val="00173613"/>
    <w:rsid w:val="00174CE9"/>
    <w:rsid w:val="00176752"/>
    <w:rsid w:val="00177391"/>
    <w:rsid w:val="00187CB6"/>
    <w:rsid w:val="00191462"/>
    <w:rsid w:val="00193D43"/>
    <w:rsid w:val="00195F1C"/>
    <w:rsid w:val="001A0A13"/>
    <w:rsid w:val="001A16D5"/>
    <w:rsid w:val="001A2324"/>
    <w:rsid w:val="001A6212"/>
    <w:rsid w:val="001C22BF"/>
    <w:rsid w:val="001C238B"/>
    <w:rsid w:val="001C2AD0"/>
    <w:rsid w:val="001C2E1B"/>
    <w:rsid w:val="001E283C"/>
    <w:rsid w:val="001E7F15"/>
    <w:rsid w:val="001F480E"/>
    <w:rsid w:val="001F4FD7"/>
    <w:rsid w:val="00201520"/>
    <w:rsid w:val="00203BE7"/>
    <w:rsid w:val="002041DA"/>
    <w:rsid w:val="002057CD"/>
    <w:rsid w:val="00215A75"/>
    <w:rsid w:val="002206BA"/>
    <w:rsid w:val="00221FF9"/>
    <w:rsid w:val="00222374"/>
    <w:rsid w:val="002244B6"/>
    <w:rsid w:val="00231DE7"/>
    <w:rsid w:val="00232C69"/>
    <w:rsid w:val="00236F14"/>
    <w:rsid w:val="0023796C"/>
    <w:rsid w:val="00246D0A"/>
    <w:rsid w:val="002604E7"/>
    <w:rsid w:val="00271A1B"/>
    <w:rsid w:val="002766BC"/>
    <w:rsid w:val="00280214"/>
    <w:rsid w:val="00280450"/>
    <w:rsid w:val="00290197"/>
    <w:rsid w:val="00291133"/>
    <w:rsid w:val="002946D9"/>
    <w:rsid w:val="002972C2"/>
    <w:rsid w:val="002A278C"/>
    <w:rsid w:val="002A48E9"/>
    <w:rsid w:val="002B087E"/>
    <w:rsid w:val="002B22B1"/>
    <w:rsid w:val="002B3686"/>
    <w:rsid w:val="002B375A"/>
    <w:rsid w:val="002B6D53"/>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4121"/>
    <w:rsid w:val="00315668"/>
    <w:rsid w:val="003167EC"/>
    <w:rsid w:val="003259B5"/>
    <w:rsid w:val="00326400"/>
    <w:rsid w:val="003319F7"/>
    <w:rsid w:val="00332E25"/>
    <w:rsid w:val="0033675A"/>
    <w:rsid w:val="0034590A"/>
    <w:rsid w:val="00345B27"/>
    <w:rsid w:val="00347C39"/>
    <w:rsid w:val="00350B3C"/>
    <w:rsid w:val="003510AC"/>
    <w:rsid w:val="00354F35"/>
    <w:rsid w:val="00371BD4"/>
    <w:rsid w:val="00375948"/>
    <w:rsid w:val="0038185D"/>
    <w:rsid w:val="00382126"/>
    <w:rsid w:val="003822AB"/>
    <w:rsid w:val="003823C7"/>
    <w:rsid w:val="00391E78"/>
    <w:rsid w:val="00392A7A"/>
    <w:rsid w:val="00397935"/>
    <w:rsid w:val="003A11E0"/>
    <w:rsid w:val="003A18EF"/>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682A"/>
    <w:rsid w:val="00427245"/>
    <w:rsid w:val="00430DD8"/>
    <w:rsid w:val="0044041F"/>
    <w:rsid w:val="0044380A"/>
    <w:rsid w:val="0044579C"/>
    <w:rsid w:val="00446994"/>
    <w:rsid w:val="00456C11"/>
    <w:rsid w:val="0046213E"/>
    <w:rsid w:val="004656E8"/>
    <w:rsid w:val="00466638"/>
    <w:rsid w:val="00467CE1"/>
    <w:rsid w:val="00470B76"/>
    <w:rsid w:val="004731DE"/>
    <w:rsid w:val="00477175"/>
    <w:rsid w:val="00481E95"/>
    <w:rsid w:val="0048409D"/>
    <w:rsid w:val="00484DC5"/>
    <w:rsid w:val="00487288"/>
    <w:rsid w:val="004924B8"/>
    <w:rsid w:val="00495333"/>
    <w:rsid w:val="00497C5B"/>
    <w:rsid w:val="004A5C09"/>
    <w:rsid w:val="004A6047"/>
    <w:rsid w:val="004B3624"/>
    <w:rsid w:val="004B57AA"/>
    <w:rsid w:val="004B7182"/>
    <w:rsid w:val="004D1B0D"/>
    <w:rsid w:val="004D2EDD"/>
    <w:rsid w:val="004D76A7"/>
    <w:rsid w:val="004D7B2B"/>
    <w:rsid w:val="004F3667"/>
    <w:rsid w:val="004F69B2"/>
    <w:rsid w:val="004F6FE2"/>
    <w:rsid w:val="00505A0A"/>
    <w:rsid w:val="00507C90"/>
    <w:rsid w:val="005145B5"/>
    <w:rsid w:val="005270F9"/>
    <w:rsid w:val="00527E3B"/>
    <w:rsid w:val="005327C7"/>
    <w:rsid w:val="00532AC1"/>
    <w:rsid w:val="00534BF7"/>
    <w:rsid w:val="00534CE9"/>
    <w:rsid w:val="0054125C"/>
    <w:rsid w:val="00547F2B"/>
    <w:rsid w:val="00550C3A"/>
    <w:rsid w:val="00551031"/>
    <w:rsid w:val="0055315E"/>
    <w:rsid w:val="00554B3A"/>
    <w:rsid w:val="0055635C"/>
    <w:rsid w:val="005614BC"/>
    <w:rsid w:val="00566E63"/>
    <w:rsid w:val="00570982"/>
    <w:rsid w:val="00572468"/>
    <w:rsid w:val="005837C6"/>
    <w:rsid w:val="005853CE"/>
    <w:rsid w:val="00586B4B"/>
    <w:rsid w:val="005919DA"/>
    <w:rsid w:val="00597C23"/>
    <w:rsid w:val="005A01A4"/>
    <w:rsid w:val="005A1D35"/>
    <w:rsid w:val="005A1F23"/>
    <w:rsid w:val="005A41FB"/>
    <w:rsid w:val="005A4D66"/>
    <w:rsid w:val="005B051C"/>
    <w:rsid w:val="005B0FE0"/>
    <w:rsid w:val="005B123B"/>
    <w:rsid w:val="005B198E"/>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42A61"/>
    <w:rsid w:val="00642EC1"/>
    <w:rsid w:val="006437A5"/>
    <w:rsid w:val="0065040D"/>
    <w:rsid w:val="00656596"/>
    <w:rsid w:val="00657F4F"/>
    <w:rsid w:val="00660C15"/>
    <w:rsid w:val="00661A92"/>
    <w:rsid w:val="00664503"/>
    <w:rsid w:val="006705E4"/>
    <w:rsid w:val="00676736"/>
    <w:rsid w:val="00677E9E"/>
    <w:rsid w:val="00680570"/>
    <w:rsid w:val="00682B46"/>
    <w:rsid w:val="00686881"/>
    <w:rsid w:val="00686A5C"/>
    <w:rsid w:val="00695554"/>
    <w:rsid w:val="006A18E9"/>
    <w:rsid w:val="006A7845"/>
    <w:rsid w:val="006B293A"/>
    <w:rsid w:val="006B3F91"/>
    <w:rsid w:val="006B64C3"/>
    <w:rsid w:val="006B65A1"/>
    <w:rsid w:val="006C123D"/>
    <w:rsid w:val="006C20DA"/>
    <w:rsid w:val="006C2FAA"/>
    <w:rsid w:val="006C4B22"/>
    <w:rsid w:val="006D3541"/>
    <w:rsid w:val="006D4055"/>
    <w:rsid w:val="006D4D84"/>
    <w:rsid w:val="006D5678"/>
    <w:rsid w:val="006E2DBC"/>
    <w:rsid w:val="006E5613"/>
    <w:rsid w:val="007018C1"/>
    <w:rsid w:val="00704A78"/>
    <w:rsid w:val="00704E10"/>
    <w:rsid w:val="007126BD"/>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40ED"/>
    <w:rsid w:val="0076671E"/>
    <w:rsid w:val="00773054"/>
    <w:rsid w:val="0077471E"/>
    <w:rsid w:val="00774BFD"/>
    <w:rsid w:val="007819D9"/>
    <w:rsid w:val="0078245B"/>
    <w:rsid w:val="0078382D"/>
    <w:rsid w:val="00783B2C"/>
    <w:rsid w:val="007840BA"/>
    <w:rsid w:val="0078597B"/>
    <w:rsid w:val="007910BB"/>
    <w:rsid w:val="007918CA"/>
    <w:rsid w:val="007979A1"/>
    <w:rsid w:val="007A50FB"/>
    <w:rsid w:val="007A6292"/>
    <w:rsid w:val="007B2A6C"/>
    <w:rsid w:val="007B2CC7"/>
    <w:rsid w:val="007B3C5E"/>
    <w:rsid w:val="007B4105"/>
    <w:rsid w:val="007B4155"/>
    <w:rsid w:val="007B48E3"/>
    <w:rsid w:val="007B49D2"/>
    <w:rsid w:val="007B7ED8"/>
    <w:rsid w:val="007C3187"/>
    <w:rsid w:val="007C7B68"/>
    <w:rsid w:val="007E577F"/>
    <w:rsid w:val="007F1CA8"/>
    <w:rsid w:val="007F2C61"/>
    <w:rsid w:val="007F7ED3"/>
    <w:rsid w:val="00800682"/>
    <w:rsid w:val="00805082"/>
    <w:rsid w:val="00806E2B"/>
    <w:rsid w:val="00813453"/>
    <w:rsid w:val="00813BBF"/>
    <w:rsid w:val="00823887"/>
    <w:rsid w:val="00827A44"/>
    <w:rsid w:val="00832693"/>
    <w:rsid w:val="00836D74"/>
    <w:rsid w:val="00837713"/>
    <w:rsid w:val="0084165A"/>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56C7"/>
    <w:rsid w:val="008B6C59"/>
    <w:rsid w:val="008C1E0C"/>
    <w:rsid w:val="008C7024"/>
    <w:rsid w:val="008D25C2"/>
    <w:rsid w:val="008E6F17"/>
    <w:rsid w:val="008E7BA1"/>
    <w:rsid w:val="008F1224"/>
    <w:rsid w:val="008F3CB2"/>
    <w:rsid w:val="008F70C7"/>
    <w:rsid w:val="0091436E"/>
    <w:rsid w:val="00925DC2"/>
    <w:rsid w:val="0092660B"/>
    <w:rsid w:val="009273FD"/>
    <w:rsid w:val="00930200"/>
    <w:rsid w:val="009307D8"/>
    <w:rsid w:val="00931085"/>
    <w:rsid w:val="0093446E"/>
    <w:rsid w:val="00937631"/>
    <w:rsid w:val="00985676"/>
    <w:rsid w:val="00990EE9"/>
    <w:rsid w:val="009952B1"/>
    <w:rsid w:val="00995D54"/>
    <w:rsid w:val="00996B49"/>
    <w:rsid w:val="009A3CBF"/>
    <w:rsid w:val="009A6BFA"/>
    <w:rsid w:val="009A6C54"/>
    <w:rsid w:val="009A7BFD"/>
    <w:rsid w:val="009B11D8"/>
    <w:rsid w:val="009B3493"/>
    <w:rsid w:val="009C2BEA"/>
    <w:rsid w:val="009C68CE"/>
    <w:rsid w:val="009C78CD"/>
    <w:rsid w:val="009D0D86"/>
    <w:rsid w:val="009D75B6"/>
    <w:rsid w:val="00A01705"/>
    <w:rsid w:val="00A02A97"/>
    <w:rsid w:val="00A044E7"/>
    <w:rsid w:val="00A05DAA"/>
    <w:rsid w:val="00A060E0"/>
    <w:rsid w:val="00A11619"/>
    <w:rsid w:val="00A1273D"/>
    <w:rsid w:val="00A12D28"/>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EEB"/>
    <w:rsid w:val="00A70E6F"/>
    <w:rsid w:val="00A72561"/>
    <w:rsid w:val="00A75561"/>
    <w:rsid w:val="00A818C5"/>
    <w:rsid w:val="00A81996"/>
    <w:rsid w:val="00A82036"/>
    <w:rsid w:val="00A8357A"/>
    <w:rsid w:val="00A83B96"/>
    <w:rsid w:val="00A853D5"/>
    <w:rsid w:val="00A85D63"/>
    <w:rsid w:val="00A9152E"/>
    <w:rsid w:val="00A92E89"/>
    <w:rsid w:val="00A95C20"/>
    <w:rsid w:val="00AA073D"/>
    <w:rsid w:val="00AB60D0"/>
    <w:rsid w:val="00AB7A87"/>
    <w:rsid w:val="00AC0AE5"/>
    <w:rsid w:val="00AC3AFA"/>
    <w:rsid w:val="00AE2E0E"/>
    <w:rsid w:val="00AE69E2"/>
    <w:rsid w:val="00AF126C"/>
    <w:rsid w:val="00AF31E7"/>
    <w:rsid w:val="00AF4B89"/>
    <w:rsid w:val="00B01184"/>
    <w:rsid w:val="00B10B9A"/>
    <w:rsid w:val="00B20B62"/>
    <w:rsid w:val="00B23100"/>
    <w:rsid w:val="00B30C80"/>
    <w:rsid w:val="00B30EC5"/>
    <w:rsid w:val="00B37388"/>
    <w:rsid w:val="00B40A1C"/>
    <w:rsid w:val="00B42EE3"/>
    <w:rsid w:val="00B51D3A"/>
    <w:rsid w:val="00B62510"/>
    <w:rsid w:val="00B74B8A"/>
    <w:rsid w:val="00B80DF1"/>
    <w:rsid w:val="00B8127E"/>
    <w:rsid w:val="00B870C1"/>
    <w:rsid w:val="00B96B1A"/>
    <w:rsid w:val="00B97391"/>
    <w:rsid w:val="00BA01E1"/>
    <w:rsid w:val="00BA13AF"/>
    <w:rsid w:val="00BA1D93"/>
    <w:rsid w:val="00BA2267"/>
    <w:rsid w:val="00BA277F"/>
    <w:rsid w:val="00BA550D"/>
    <w:rsid w:val="00BA5722"/>
    <w:rsid w:val="00BA5E75"/>
    <w:rsid w:val="00BA6FED"/>
    <w:rsid w:val="00BB5394"/>
    <w:rsid w:val="00BC02E0"/>
    <w:rsid w:val="00BC0A61"/>
    <w:rsid w:val="00BE00BF"/>
    <w:rsid w:val="00BE0AFC"/>
    <w:rsid w:val="00BE457F"/>
    <w:rsid w:val="00BF311E"/>
    <w:rsid w:val="00C02CDC"/>
    <w:rsid w:val="00C05C0F"/>
    <w:rsid w:val="00C0702E"/>
    <w:rsid w:val="00C0768F"/>
    <w:rsid w:val="00C17A81"/>
    <w:rsid w:val="00C211D3"/>
    <w:rsid w:val="00C276ED"/>
    <w:rsid w:val="00C31A21"/>
    <w:rsid w:val="00C32044"/>
    <w:rsid w:val="00C3304C"/>
    <w:rsid w:val="00C408DE"/>
    <w:rsid w:val="00C4392A"/>
    <w:rsid w:val="00C46593"/>
    <w:rsid w:val="00C47142"/>
    <w:rsid w:val="00C52448"/>
    <w:rsid w:val="00C5282E"/>
    <w:rsid w:val="00C82FDB"/>
    <w:rsid w:val="00C8590F"/>
    <w:rsid w:val="00C8653A"/>
    <w:rsid w:val="00C90DD5"/>
    <w:rsid w:val="00C91F08"/>
    <w:rsid w:val="00C94003"/>
    <w:rsid w:val="00CA2184"/>
    <w:rsid w:val="00CB0C9A"/>
    <w:rsid w:val="00CB2E9B"/>
    <w:rsid w:val="00CB48E4"/>
    <w:rsid w:val="00CC2DAA"/>
    <w:rsid w:val="00CC517A"/>
    <w:rsid w:val="00CC7860"/>
    <w:rsid w:val="00CC7BAE"/>
    <w:rsid w:val="00CD0F5E"/>
    <w:rsid w:val="00CD1CF9"/>
    <w:rsid w:val="00CD2EF9"/>
    <w:rsid w:val="00CE7558"/>
    <w:rsid w:val="00CF0028"/>
    <w:rsid w:val="00CF36AC"/>
    <w:rsid w:val="00CF61D0"/>
    <w:rsid w:val="00D061CD"/>
    <w:rsid w:val="00D07E4B"/>
    <w:rsid w:val="00D34731"/>
    <w:rsid w:val="00D37F86"/>
    <w:rsid w:val="00D444C9"/>
    <w:rsid w:val="00D447CE"/>
    <w:rsid w:val="00D455B3"/>
    <w:rsid w:val="00D46E18"/>
    <w:rsid w:val="00D475F2"/>
    <w:rsid w:val="00D56C3C"/>
    <w:rsid w:val="00D626F3"/>
    <w:rsid w:val="00D70373"/>
    <w:rsid w:val="00D71C44"/>
    <w:rsid w:val="00D723C1"/>
    <w:rsid w:val="00D73B6A"/>
    <w:rsid w:val="00D77612"/>
    <w:rsid w:val="00D813B6"/>
    <w:rsid w:val="00D82A78"/>
    <w:rsid w:val="00D83913"/>
    <w:rsid w:val="00D94462"/>
    <w:rsid w:val="00D95562"/>
    <w:rsid w:val="00DA476A"/>
    <w:rsid w:val="00DA72AE"/>
    <w:rsid w:val="00DB3904"/>
    <w:rsid w:val="00DB7ED4"/>
    <w:rsid w:val="00DC66BA"/>
    <w:rsid w:val="00DC74CA"/>
    <w:rsid w:val="00DC7575"/>
    <w:rsid w:val="00DD4C41"/>
    <w:rsid w:val="00DD62A4"/>
    <w:rsid w:val="00DE3DB6"/>
    <w:rsid w:val="00DE4548"/>
    <w:rsid w:val="00DF0C85"/>
    <w:rsid w:val="00DF1D2A"/>
    <w:rsid w:val="00E15FEA"/>
    <w:rsid w:val="00E17DE9"/>
    <w:rsid w:val="00E2109E"/>
    <w:rsid w:val="00E23119"/>
    <w:rsid w:val="00E24101"/>
    <w:rsid w:val="00E2416F"/>
    <w:rsid w:val="00E25B2A"/>
    <w:rsid w:val="00E30175"/>
    <w:rsid w:val="00E3240D"/>
    <w:rsid w:val="00E33E91"/>
    <w:rsid w:val="00E349A3"/>
    <w:rsid w:val="00E4159E"/>
    <w:rsid w:val="00E41951"/>
    <w:rsid w:val="00E5541F"/>
    <w:rsid w:val="00E55B20"/>
    <w:rsid w:val="00E60512"/>
    <w:rsid w:val="00E605AD"/>
    <w:rsid w:val="00E61EC9"/>
    <w:rsid w:val="00E80881"/>
    <w:rsid w:val="00E83F68"/>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22E"/>
    <w:rsid w:val="00F00B90"/>
    <w:rsid w:val="00F02046"/>
    <w:rsid w:val="00F128BB"/>
    <w:rsid w:val="00F1397A"/>
    <w:rsid w:val="00F1405E"/>
    <w:rsid w:val="00F16BD9"/>
    <w:rsid w:val="00F21805"/>
    <w:rsid w:val="00F2211F"/>
    <w:rsid w:val="00F23E6A"/>
    <w:rsid w:val="00F25A74"/>
    <w:rsid w:val="00F35A79"/>
    <w:rsid w:val="00F50718"/>
    <w:rsid w:val="00F61123"/>
    <w:rsid w:val="00F6704F"/>
    <w:rsid w:val="00F85713"/>
    <w:rsid w:val="00F859AC"/>
    <w:rsid w:val="00F940CB"/>
    <w:rsid w:val="00F96B98"/>
    <w:rsid w:val="00F974D8"/>
    <w:rsid w:val="00FA228F"/>
    <w:rsid w:val="00FA386C"/>
    <w:rsid w:val="00FA7C42"/>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customXml/itemProps3.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4.xml><?xml version="1.0" encoding="utf-8"?>
<ds:datastoreItem xmlns:ds="http://schemas.openxmlformats.org/officeDocument/2006/customXml" ds:itemID="{BCB54D9D-645D-4BAD-B828-CDD19DDBF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Smith, Evan R</cp:lastModifiedBy>
  <cp:revision>3</cp:revision>
  <cp:lastPrinted>2023-09-06T15:07:00Z</cp:lastPrinted>
  <dcterms:created xsi:type="dcterms:W3CDTF">2023-09-11T14:50:00Z</dcterms:created>
  <dcterms:modified xsi:type="dcterms:W3CDTF">2023-09-11T15:03:00Z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